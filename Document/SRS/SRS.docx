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FE0" w:rsidRPr="008E0FCB" w:rsidRDefault="004534CB" w:rsidP="00887656">
      <w:pPr>
        <w:spacing w:after="120"/>
        <w:jc w:val="center"/>
      </w:pPr>
      <w:bookmarkStart w:id="0" w:name="_Toc57079208"/>
      <w:r w:rsidRPr="008E0FCB">
        <w:rPr>
          <w:noProof/>
        </w:rPr>
        <w:drawing>
          <wp:inline distT="0" distB="0" distL="0" distR="0">
            <wp:extent cx="5641975" cy="963295"/>
            <wp:effectExtent l="0" t="0" r="0" b="0"/>
            <wp:docPr id="3" name="Picture 1" descr="bann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ner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1975" cy="963295"/>
                    </a:xfrm>
                    <a:prstGeom prst="rect">
                      <a:avLst/>
                    </a:prstGeom>
                    <a:noFill/>
                    <a:ln>
                      <a:noFill/>
                    </a:ln>
                  </pic:spPr>
                </pic:pic>
              </a:graphicData>
            </a:graphic>
          </wp:inline>
        </w:drawing>
      </w:r>
    </w:p>
    <w:p w:rsidR="00D25FE0" w:rsidRPr="008E0FCB" w:rsidRDefault="00D25FE0" w:rsidP="00887656">
      <w:pPr>
        <w:spacing w:after="120"/>
        <w:jc w:val="right"/>
      </w:pPr>
    </w:p>
    <w:p w:rsidR="00D25FE0" w:rsidRPr="008E0FCB" w:rsidRDefault="00D25FE0" w:rsidP="00887656">
      <w:pPr>
        <w:spacing w:after="120"/>
        <w:jc w:val="right"/>
      </w:pPr>
    </w:p>
    <w:p w:rsidR="00FE767E" w:rsidRPr="008E0FCB" w:rsidRDefault="00FE767E" w:rsidP="00655CC3">
      <w:pPr>
        <w:spacing w:after="120"/>
      </w:pPr>
    </w:p>
    <w:p w:rsidR="00FE767E" w:rsidRPr="008E0FCB" w:rsidRDefault="00FE767E" w:rsidP="00887656">
      <w:pPr>
        <w:spacing w:after="120"/>
        <w:jc w:val="right"/>
      </w:pPr>
    </w:p>
    <w:p w:rsidR="00D25FE0" w:rsidRPr="008E0FCB" w:rsidRDefault="00D25FE0" w:rsidP="00887656">
      <w:pPr>
        <w:spacing w:after="120"/>
        <w:jc w:val="right"/>
      </w:pPr>
    </w:p>
    <w:p w:rsidR="00D25FE0" w:rsidRPr="008E0FCB" w:rsidRDefault="00D25FE0" w:rsidP="00887656">
      <w:pPr>
        <w:spacing w:after="120"/>
        <w:jc w:val="right"/>
      </w:pPr>
    </w:p>
    <w:p w:rsidR="00D25FE0" w:rsidRPr="008E0FCB" w:rsidRDefault="00D25FE0" w:rsidP="00887656">
      <w:pPr>
        <w:spacing w:after="120"/>
        <w:jc w:val="right"/>
        <w:rPr>
          <w:b/>
          <w:bCs/>
          <w:sz w:val="54"/>
        </w:rPr>
      </w:pPr>
      <w:del w:id="1" w:author="Hải Đức" w:date="2017-04-23T22:00:00Z">
        <w:r w:rsidRPr="008E0FCB" w:rsidDel="004534CB">
          <w:rPr>
            <w:b/>
            <w:bCs/>
            <w:sz w:val="54"/>
          </w:rPr>
          <w:delText>&lt;Project name&gt;</w:delText>
        </w:r>
      </w:del>
      <w:bookmarkStart w:id="2" w:name="_Toc34555452"/>
      <w:bookmarkStart w:id="3" w:name="_Toc34555517"/>
    </w:p>
    <w:p w:rsidR="00D25FE0" w:rsidRPr="008E0FCB" w:rsidRDefault="00D25FE0" w:rsidP="00887656">
      <w:pPr>
        <w:spacing w:after="120"/>
        <w:jc w:val="right"/>
        <w:rPr>
          <w:b/>
          <w:bCs/>
          <w:sz w:val="54"/>
        </w:rPr>
      </w:pPr>
      <w:r w:rsidRPr="008E0FCB">
        <w:rPr>
          <w:b/>
          <w:bCs/>
          <w:sz w:val="54"/>
        </w:rPr>
        <w:t>Documentation</w:t>
      </w:r>
      <w:bookmarkEnd w:id="2"/>
      <w:bookmarkEnd w:id="3"/>
    </w:p>
    <w:p w:rsidR="00D25FE0" w:rsidRPr="008E0FCB" w:rsidRDefault="00D25FE0" w:rsidP="00887656">
      <w:pPr>
        <w:pStyle w:val="Title"/>
        <w:spacing w:before="0" w:after="120"/>
        <w:jc w:val="right"/>
        <w:rPr>
          <w:rFonts w:ascii="Times New Roman" w:hAnsi="Times New Roman" w:cs="Times New Roman"/>
          <w:b w:val="0"/>
          <w:sz w:val="24"/>
          <w:szCs w:val="24"/>
        </w:rPr>
      </w:pPr>
      <w:bookmarkStart w:id="4" w:name="_GoBack"/>
    </w:p>
    <w:bookmarkEnd w:id="4"/>
    <w:p w:rsidR="00FE767E" w:rsidRPr="008E0FCB" w:rsidRDefault="00FE767E" w:rsidP="00887656">
      <w:pPr>
        <w:pStyle w:val="Title"/>
        <w:spacing w:before="0" w:after="120"/>
        <w:jc w:val="right"/>
        <w:rPr>
          <w:rFonts w:ascii="Times New Roman" w:hAnsi="Times New Roman" w:cs="Times New Roman"/>
          <w:b w:val="0"/>
          <w:sz w:val="24"/>
          <w:szCs w:val="24"/>
        </w:rPr>
      </w:pPr>
    </w:p>
    <w:p w:rsidR="00FE767E" w:rsidRPr="008E0FCB" w:rsidRDefault="00FE767E" w:rsidP="00887656">
      <w:pPr>
        <w:pStyle w:val="Title"/>
        <w:spacing w:before="0" w:after="120"/>
        <w:jc w:val="right"/>
        <w:rPr>
          <w:rFonts w:ascii="Times New Roman" w:hAnsi="Times New Roman" w:cs="Times New Roman"/>
          <w:b w:val="0"/>
          <w:sz w:val="24"/>
          <w:szCs w:val="24"/>
        </w:rPr>
      </w:pPr>
    </w:p>
    <w:p w:rsidR="00D25FE0" w:rsidRPr="008E0FCB" w:rsidRDefault="00D25FE0" w:rsidP="00887656">
      <w:pPr>
        <w:pStyle w:val="Heading2"/>
        <w:spacing w:before="0" w:after="120"/>
        <w:jc w:val="right"/>
        <w:rPr>
          <w:rFonts w:ascii="Times New Roman" w:hAnsi="Times New Roman" w:cs="Times New Roman"/>
          <w:b w:val="0"/>
          <w:i w:val="0"/>
          <w:sz w:val="24"/>
          <w:szCs w:val="24"/>
        </w:rPr>
      </w:pPr>
    </w:p>
    <w:p w:rsidR="00D25FE0" w:rsidRPr="008E0FCB" w:rsidRDefault="00D25FE0" w:rsidP="00887656">
      <w:pPr>
        <w:spacing w:after="120"/>
        <w:jc w:val="right"/>
      </w:pPr>
    </w:p>
    <w:p w:rsidR="00D25FE0" w:rsidRPr="008E0FCB" w:rsidRDefault="00D25FE0" w:rsidP="00887656">
      <w:pPr>
        <w:spacing w:after="120"/>
        <w:jc w:val="righ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8"/>
        <w:gridCol w:w="4532"/>
      </w:tblGrid>
      <w:tr w:rsidR="00FE767E" w:rsidRPr="008E0FCB">
        <w:tblPrEx>
          <w:tblCellMar>
            <w:top w:w="0" w:type="dxa"/>
            <w:bottom w:w="0" w:type="dxa"/>
          </w:tblCellMar>
        </w:tblPrEx>
        <w:trPr>
          <w:cantSplit/>
          <w:trHeight w:val="880"/>
          <w:jc w:val="center"/>
        </w:trPr>
        <w:tc>
          <w:tcPr>
            <w:tcW w:w="6660" w:type="dxa"/>
            <w:gridSpan w:val="2"/>
            <w:vAlign w:val="center"/>
          </w:tcPr>
          <w:p w:rsidR="00FE767E" w:rsidRPr="008E0FCB" w:rsidRDefault="00FE767E" w:rsidP="00887656">
            <w:pPr>
              <w:spacing w:after="120"/>
              <w:jc w:val="center"/>
              <w:rPr>
                <w:b/>
                <w:bCs/>
                <w:sz w:val="36"/>
                <w:szCs w:val="36"/>
              </w:rPr>
            </w:pPr>
            <w:r w:rsidRPr="008E0FCB">
              <w:rPr>
                <w:b/>
                <w:bCs/>
                <w:sz w:val="36"/>
                <w:szCs w:val="36"/>
              </w:rPr>
              <w:t>&lt;Batch&gt;&lt;Group&gt;</w:t>
            </w:r>
          </w:p>
        </w:tc>
      </w:tr>
      <w:tr w:rsidR="00FE767E" w:rsidRPr="008E0FCB">
        <w:tblPrEx>
          <w:tblCellMar>
            <w:top w:w="0" w:type="dxa"/>
            <w:bottom w:w="0" w:type="dxa"/>
          </w:tblCellMar>
        </w:tblPrEx>
        <w:trPr>
          <w:cantSplit/>
          <w:jc w:val="center"/>
        </w:trPr>
        <w:tc>
          <w:tcPr>
            <w:tcW w:w="2128" w:type="dxa"/>
            <w:vAlign w:val="center"/>
          </w:tcPr>
          <w:p w:rsidR="00FE767E" w:rsidRPr="008E0FCB" w:rsidRDefault="00FE767E" w:rsidP="00887656">
            <w:pPr>
              <w:spacing w:after="120"/>
              <w:jc w:val="right"/>
              <w:rPr>
                <w:b/>
                <w:bCs/>
                <w:sz w:val="28"/>
                <w:szCs w:val="28"/>
              </w:rPr>
            </w:pPr>
            <w:r w:rsidRPr="008E0FCB">
              <w:rPr>
                <w:b/>
                <w:bCs/>
                <w:sz w:val="28"/>
                <w:szCs w:val="28"/>
              </w:rPr>
              <w:t>Group Member</w:t>
            </w:r>
          </w:p>
        </w:tc>
        <w:tc>
          <w:tcPr>
            <w:tcW w:w="4532" w:type="dxa"/>
          </w:tcPr>
          <w:p w:rsidR="00FE767E" w:rsidRPr="008E0FCB" w:rsidRDefault="00FE767E" w:rsidP="00887656">
            <w:pPr>
              <w:spacing w:after="120"/>
              <w:ind w:left="720"/>
              <w:rPr>
                <w:bCs/>
                <w:sz w:val="28"/>
                <w:szCs w:val="28"/>
              </w:rPr>
            </w:pPr>
            <w:r w:rsidRPr="008E0FCB">
              <w:rPr>
                <w:bCs/>
                <w:sz w:val="28"/>
                <w:szCs w:val="28"/>
              </w:rPr>
              <w:t>&lt;Member name&gt;</w:t>
            </w:r>
          </w:p>
          <w:p w:rsidR="00FE767E" w:rsidRPr="008E0FCB" w:rsidRDefault="00FE767E" w:rsidP="00887656">
            <w:pPr>
              <w:spacing w:after="120"/>
              <w:ind w:left="720"/>
              <w:rPr>
                <w:bCs/>
                <w:sz w:val="28"/>
                <w:szCs w:val="28"/>
              </w:rPr>
            </w:pPr>
            <w:r w:rsidRPr="008E0FCB">
              <w:rPr>
                <w:bCs/>
                <w:sz w:val="28"/>
                <w:szCs w:val="28"/>
              </w:rPr>
              <w:t>&lt;Member name&gt;</w:t>
            </w:r>
          </w:p>
          <w:p w:rsidR="00FE767E" w:rsidRPr="008E0FCB" w:rsidRDefault="00FE767E" w:rsidP="00887656">
            <w:pPr>
              <w:spacing w:after="120"/>
              <w:ind w:left="720"/>
              <w:rPr>
                <w:bCs/>
                <w:sz w:val="28"/>
                <w:szCs w:val="28"/>
              </w:rPr>
            </w:pPr>
            <w:r w:rsidRPr="008E0FCB">
              <w:rPr>
                <w:bCs/>
                <w:sz w:val="28"/>
                <w:szCs w:val="28"/>
              </w:rPr>
              <w:t>...</w:t>
            </w:r>
          </w:p>
        </w:tc>
      </w:tr>
      <w:tr w:rsidR="00D25FE0" w:rsidRPr="008E0FCB">
        <w:tblPrEx>
          <w:tblCellMar>
            <w:top w:w="0" w:type="dxa"/>
            <w:bottom w:w="0" w:type="dxa"/>
          </w:tblCellMar>
        </w:tblPrEx>
        <w:trPr>
          <w:jc w:val="center"/>
        </w:trPr>
        <w:tc>
          <w:tcPr>
            <w:tcW w:w="2128" w:type="dxa"/>
            <w:vAlign w:val="center"/>
          </w:tcPr>
          <w:p w:rsidR="00D25FE0" w:rsidRPr="008E0FCB" w:rsidRDefault="00D25FE0" w:rsidP="00887656">
            <w:pPr>
              <w:spacing w:after="120"/>
              <w:jc w:val="right"/>
              <w:rPr>
                <w:b/>
                <w:bCs/>
                <w:sz w:val="28"/>
                <w:szCs w:val="28"/>
              </w:rPr>
            </w:pPr>
            <w:r w:rsidRPr="008E0FCB">
              <w:rPr>
                <w:b/>
                <w:bCs/>
                <w:sz w:val="28"/>
                <w:szCs w:val="28"/>
              </w:rPr>
              <w:t>Instructor</w:t>
            </w:r>
          </w:p>
        </w:tc>
        <w:tc>
          <w:tcPr>
            <w:tcW w:w="4532" w:type="dxa"/>
            <w:vAlign w:val="center"/>
          </w:tcPr>
          <w:p w:rsidR="00D25FE0" w:rsidRPr="008E0FCB" w:rsidRDefault="00D25FE0" w:rsidP="00887656">
            <w:pPr>
              <w:spacing w:after="120"/>
              <w:rPr>
                <w:bCs/>
                <w:sz w:val="28"/>
                <w:szCs w:val="28"/>
              </w:rPr>
            </w:pPr>
            <w:r w:rsidRPr="008E0FCB">
              <w:rPr>
                <w:bCs/>
                <w:sz w:val="28"/>
                <w:szCs w:val="28"/>
              </w:rPr>
              <w:t>&lt;Faculty name&gt;</w:t>
            </w:r>
          </w:p>
        </w:tc>
      </w:tr>
    </w:tbl>
    <w:p w:rsidR="00D25FE0" w:rsidRPr="008E0FCB" w:rsidRDefault="00D25FE0" w:rsidP="00887656">
      <w:pPr>
        <w:pStyle w:val="Title"/>
        <w:spacing w:before="0" w:after="120"/>
        <w:rPr>
          <w:rFonts w:ascii="Times New Roman" w:hAnsi="Times New Roman" w:cs="Times New Roman"/>
          <w:sz w:val="24"/>
          <w:szCs w:val="24"/>
        </w:rPr>
      </w:pPr>
    </w:p>
    <w:p w:rsidR="00D25FE0" w:rsidRPr="008E0FCB" w:rsidRDefault="00D25FE0" w:rsidP="00887656">
      <w:pPr>
        <w:pStyle w:val="Title"/>
        <w:spacing w:before="0" w:after="120"/>
        <w:rPr>
          <w:rFonts w:ascii="Times New Roman" w:hAnsi="Times New Roman" w:cs="Times New Roman"/>
          <w:sz w:val="24"/>
          <w:szCs w:val="24"/>
        </w:rPr>
      </w:pPr>
    </w:p>
    <w:p w:rsidR="00D25FE0" w:rsidRPr="008E0FCB" w:rsidRDefault="00D25FE0" w:rsidP="00887656">
      <w:pPr>
        <w:pStyle w:val="Title"/>
        <w:spacing w:before="0" w:after="120"/>
        <w:rPr>
          <w:rFonts w:ascii="Times New Roman" w:hAnsi="Times New Roman" w:cs="Times New Roman"/>
          <w:sz w:val="24"/>
          <w:szCs w:val="24"/>
        </w:rPr>
      </w:pPr>
    </w:p>
    <w:p w:rsidR="00D25FE0" w:rsidRPr="008E0FCB" w:rsidRDefault="00D25FE0" w:rsidP="00887656">
      <w:pPr>
        <w:pStyle w:val="Title"/>
        <w:spacing w:before="0" w:after="120"/>
        <w:rPr>
          <w:rFonts w:ascii="Times New Roman" w:hAnsi="Times New Roman" w:cs="Times New Roman"/>
          <w:sz w:val="24"/>
          <w:szCs w:val="24"/>
        </w:rPr>
      </w:pPr>
    </w:p>
    <w:p w:rsidR="00FE767E" w:rsidRPr="008E0FCB" w:rsidRDefault="00FE767E" w:rsidP="00887656">
      <w:pPr>
        <w:pStyle w:val="Title"/>
        <w:spacing w:before="0" w:after="120"/>
        <w:rPr>
          <w:rFonts w:ascii="Times New Roman" w:hAnsi="Times New Roman" w:cs="Times New Roman"/>
          <w:sz w:val="24"/>
          <w:szCs w:val="24"/>
        </w:rPr>
      </w:pPr>
    </w:p>
    <w:p w:rsidR="00D25FE0" w:rsidRPr="008E0FCB" w:rsidRDefault="00D25FE0" w:rsidP="00887656">
      <w:pPr>
        <w:pStyle w:val="Title"/>
        <w:spacing w:before="0" w:after="120"/>
        <w:rPr>
          <w:rFonts w:ascii="Times New Roman" w:hAnsi="Times New Roman" w:cs="Times New Roman"/>
          <w:sz w:val="24"/>
          <w:szCs w:val="24"/>
        </w:rPr>
      </w:pPr>
    </w:p>
    <w:p w:rsidR="00F95BC7" w:rsidRDefault="00FE767E" w:rsidP="00887656">
      <w:pPr>
        <w:spacing w:after="120"/>
        <w:jc w:val="center"/>
        <w:rPr>
          <w:noProof/>
        </w:rPr>
      </w:pPr>
      <w:r w:rsidRPr="008E0FCB">
        <w:t xml:space="preserve">- </w:t>
      </w:r>
      <w:smartTag w:uri="urn:schemas-microsoft-com:office:smarttags" w:element="place">
        <w:smartTag w:uri="urn:schemas-microsoft-com:office:smarttags" w:element="City">
          <w:r w:rsidR="00D25FE0" w:rsidRPr="008E0FCB">
            <w:t>Hanoi</w:t>
          </w:r>
        </w:smartTag>
      </w:smartTag>
      <w:r w:rsidR="00D25FE0" w:rsidRPr="008E0FCB">
        <w:t>,</w:t>
      </w:r>
      <w:r w:rsidRPr="008E0FCB">
        <w:t xml:space="preserve"> </w:t>
      </w:r>
      <w:r w:rsidR="00D25FE0" w:rsidRPr="008E0FCB">
        <w:t>&lt;</w:t>
      </w:r>
      <w:r w:rsidRPr="008E0FCB">
        <w:t>month</w:t>
      </w:r>
      <w:r w:rsidR="00D25FE0" w:rsidRPr="008E0FCB">
        <w:t>&gt;</w:t>
      </w:r>
      <w:r w:rsidRPr="008E0FCB">
        <w:t>/&lt;year&gt; -</w:t>
      </w:r>
      <w:r w:rsidR="00D25FE0" w:rsidRPr="008E0FCB">
        <w:br w:type="page"/>
      </w:r>
      <w:r w:rsidRPr="008E0FCB">
        <w:rPr>
          <w:b/>
          <w:sz w:val="28"/>
        </w:rPr>
        <w:lastRenderedPageBreak/>
        <w:t>INDEX</w:t>
      </w:r>
      <w:r w:rsidR="00D25FE0" w:rsidRPr="008E0FCB">
        <w:rPr>
          <w:sz w:val="32"/>
          <w:szCs w:val="32"/>
        </w:rPr>
        <w:fldChar w:fldCharType="begin"/>
      </w:r>
      <w:r w:rsidR="00D25FE0" w:rsidRPr="008E0FCB">
        <w:rPr>
          <w:sz w:val="32"/>
          <w:szCs w:val="32"/>
        </w:rPr>
        <w:instrText xml:space="preserve"> TOC \o "1-3" \h \z \u </w:instrText>
      </w:r>
      <w:r w:rsidR="00D25FE0" w:rsidRPr="008E0FCB">
        <w:rPr>
          <w:sz w:val="32"/>
          <w:szCs w:val="32"/>
        </w:rPr>
        <w:fldChar w:fldCharType="separate"/>
      </w:r>
    </w:p>
    <w:p w:rsidR="00F95BC7" w:rsidRPr="008E0FCB" w:rsidRDefault="00F95BC7">
      <w:pPr>
        <w:pStyle w:val="TOC1"/>
        <w:tabs>
          <w:tab w:val="left" w:pos="480"/>
          <w:tab w:val="right" w:leader="dot" w:pos="9347"/>
        </w:tabs>
        <w:rPr>
          <w:rFonts w:ascii="Arial" w:hAnsi="Arial"/>
          <w:noProof/>
          <w:sz w:val="22"/>
          <w:szCs w:val="22"/>
          <w:lang w:val="vi-VN" w:eastAsia="vi-VN"/>
        </w:rPr>
      </w:pPr>
      <w:hyperlink w:anchor="_Toc480491563" w:history="1">
        <w:r w:rsidRPr="008E0FCB">
          <w:rPr>
            <w:rStyle w:val="Hyperlink"/>
            <w:noProof/>
          </w:rPr>
          <w:t>1.</w:t>
        </w:r>
        <w:r w:rsidRPr="008E0FCB">
          <w:rPr>
            <w:rFonts w:ascii="Arial" w:hAnsi="Arial"/>
            <w:noProof/>
            <w:sz w:val="22"/>
            <w:szCs w:val="22"/>
            <w:lang w:val="vi-VN" w:eastAsia="vi-VN"/>
          </w:rPr>
          <w:tab/>
        </w:r>
        <w:r w:rsidRPr="008E0FCB">
          <w:rPr>
            <w:rStyle w:val="Hyperlink"/>
            <w:noProof/>
          </w:rPr>
          <w:t>Problem Definition</w:t>
        </w:r>
        <w:r>
          <w:rPr>
            <w:noProof/>
            <w:webHidden/>
          </w:rPr>
          <w:tab/>
        </w:r>
        <w:r>
          <w:rPr>
            <w:noProof/>
            <w:webHidden/>
          </w:rPr>
          <w:fldChar w:fldCharType="begin"/>
        </w:r>
        <w:r>
          <w:rPr>
            <w:noProof/>
            <w:webHidden/>
          </w:rPr>
          <w:instrText xml:space="preserve"> PAGEREF _Toc480491563 \h </w:instrText>
        </w:r>
        <w:r>
          <w:rPr>
            <w:noProof/>
            <w:webHidden/>
          </w:rPr>
        </w:r>
        <w:r>
          <w:rPr>
            <w:noProof/>
            <w:webHidden/>
          </w:rPr>
          <w:fldChar w:fldCharType="separate"/>
        </w:r>
        <w:r>
          <w:rPr>
            <w:noProof/>
            <w:webHidden/>
          </w:rPr>
          <w:t>3</w:t>
        </w:r>
        <w:r>
          <w:rPr>
            <w:noProof/>
            <w:webHidden/>
          </w:rPr>
          <w:fldChar w:fldCharType="end"/>
        </w:r>
      </w:hyperlink>
    </w:p>
    <w:p w:rsidR="00F95BC7" w:rsidRPr="008E0FCB" w:rsidRDefault="00F95BC7">
      <w:pPr>
        <w:pStyle w:val="TOC2"/>
        <w:tabs>
          <w:tab w:val="left" w:pos="880"/>
          <w:tab w:val="right" w:leader="dot" w:pos="9347"/>
        </w:tabs>
        <w:rPr>
          <w:rFonts w:ascii="Arial" w:hAnsi="Arial"/>
          <w:noProof/>
          <w:sz w:val="22"/>
          <w:szCs w:val="22"/>
          <w:lang w:val="vi-VN" w:eastAsia="vi-VN"/>
        </w:rPr>
      </w:pPr>
      <w:hyperlink w:anchor="_Toc480491564" w:history="1">
        <w:r w:rsidRPr="008E0FCB">
          <w:rPr>
            <w:rStyle w:val="Hyperlink"/>
            <w:noProof/>
          </w:rPr>
          <w:t>1.1.</w:t>
        </w:r>
        <w:r w:rsidRPr="008E0FCB">
          <w:rPr>
            <w:rFonts w:ascii="Arial" w:hAnsi="Arial"/>
            <w:noProof/>
            <w:sz w:val="22"/>
            <w:szCs w:val="22"/>
            <w:lang w:val="vi-VN" w:eastAsia="vi-VN"/>
          </w:rPr>
          <w:tab/>
        </w:r>
        <w:r w:rsidRPr="008E0FCB">
          <w:rPr>
            <w:rStyle w:val="Hyperlink"/>
            <w:noProof/>
          </w:rPr>
          <w:t>Problem Abstraction</w:t>
        </w:r>
        <w:r>
          <w:rPr>
            <w:noProof/>
            <w:webHidden/>
          </w:rPr>
          <w:tab/>
        </w:r>
        <w:r>
          <w:rPr>
            <w:noProof/>
            <w:webHidden/>
          </w:rPr>
          <w:fldChar w:fldCharType="begin"/>
        </w:r>
        <w:r>
          <w:rPr>
            <w:noProof/>
            <w:webHidden/>
          </w:rPr>
          <w:instrText xml:space="preserve"> PAGEREF _Toc480491564 \h </w:instrText>
        </w:r>
        <w:r>
          <w:rPr>
            <w:noProof/>
            <w:webHidden/>
          </w:rPr>
        </w:r>
        <w:r>
          <w:rPr>
            <w:noProof/>
            <w:webHidden/>
          </w:rPr>
          <w:fldChar w:fldCharType="separate"/>
        </w:r>
        <w:r>
          <w:rPr>
            <w:noProof/>
            <w:webHidden/>
          </w:rPr>
          <w:t>3</w:t>
        </w:r>
        <w:r>
          <w:rPr>
            <w:noProof/>
            <w:webHidden/>
          </w:rPr>
          <w:fldChar w:fldCharType="end"/>
        </w:r>
      </w:hyperlink>
    </w:p>
    <w:p w:rsidR="00F95BC7" w:rsidRPr="008E0FCB" w:rsidRDefault="00F95BC7">
      <w:pPr>
        <w:pStyle w:val="TOC2"/>
        <w:tabs>
          <w:tab w:val="left" w:pos="880"/>
          <w:tab w:val="right" w:leader="dot" w:pos="9347"/>
        </w:tabs>
        <w:rPr>
          <w:rFonts w:ascii="Arial" w:hAnsi="Arial"/>
          <w:noProof/>
          <w:sz w:val="22"/>
          <w:szCs w:val="22"/>
          <w:lang w:val="vi-VN" w:eastAsia="vi-VN"/>
        </w:rPr>
      </w:pPr>
      <w:hyperlink w:anchor="_Toc480491565" w:history="1">
        <w:r w:rsidRPr="008E0FCB">
          <w:rPr>
            <w:rStyle w:val="Hyperlink"/>
            <w:noProof/>
          </w:rPr>
          <w:t>1.2.</w:t>
        </w:r>
        <w:r w:rsidRPr="008E0FCB">
          <w:rPr>
            <w:rFonts w:ascii="Arial" w:hAnsi="Arial"/>
            <w:noProof/>
            <w:sz w:val="22"/>
            <w:szCs w:val="22"/>
            <w:lang w:val="vi-VN" w:eastAsia="vi-VN"/>
          </w:rPr>
          <w:tab/>
        </w:r>
        <w:r w:rsidRPr="008E0FCB">
          <w:rPr>
            <w:rStyle w:val="Hyperlink"/>
            <w:noProof/>
          </w:rPr>
          <w:t>The Current System</w:t>
        </w:r>
        <w:r>
          <w:rPr>
            <w:noProof/>
            <w:webHidden/>
          </w:rPr>
          <w:tab/>
        </w:r>
        <w:r>
          <w:rPr>
            <w:noProof/>
            <w:webHidden/>
          </w:rPr>
          <w:fldChar w:fldCharType="begin"/>
        </w:r>
        <w:r>
          <w:rPr>
            <w:noProof/>
            <w:webHidden/>
          </w:rPr>
          <w:instrText xml:space="preserve"> PAGEREF _Toc480491565 \h </w:instrText>
        </w:r>
        <w:r>
          <w:rPr>
            <w:noProof/>
            <w:webHidden/>
          </w:rPr>
        </w:r>
        <w:r>
          <w:rPr>
            <w:noProof/>
            <w:webHidden/>
          </w:rPr>
          <w:fldChar w:fldCharType="separate"/>
        </w:r>
        <w:r>
          <w:rPr>
            <w:noProof/>
            <w:webHidden/>
          </w:rPr>
          <w:t>3</w:t>
        </w:r>
        <w:r>
          <w:rPr>
            <w:noProof/>
            <w:webHidden/>
          </w:rPr>
          <w:fldChar w:fldCharType="end"/>
        </w:r>
      </w:hyperlink>
    </w:p>
    <w:p w:rsidR="00F95BC7" w:rsidRPr="008E0FCB" w:rsidRDefault="00F95BC7">
      <w:pPr>
        <w:pStyle w:val="TOC2"/>
        <w:tabs>
          <w:tab w:val="left" w:pos="880"/>
          <w:tab w:val="right" w:leader="dot" w:pos="9347"/>
        </w:tabs>
        <w:rPr>
          <w:rFonts w:ascii="Arial" w:hAnsi="Arial"/>
          <w:noProof/>
          <w:sz w:val="22"/>
          <w:szCs w:val="22"/>
          <w:lang w:val="vi-VN" w:eastAsia="vi-VN"/>
        </w:rPr>
      </w:pPr>
      <w:hyperlink w:anchor="_Toc480491566" w:history="1">
        <w:r w:rsidRPr="008E0FCB">
          <w:rPr>
            <w:rStyle w:val="Hyperlink"/>
            <w:noProof/>
          </w:rPr>
          <w:t>1.3.</w:t>
        </w:r>
        <w:r w:rsidRPr="008E0FCB">
          <w:rPr>
            <w:rFonts w:ascii="Arial" w:hAnsi="Arial"/>
            <w:noProof/>
            <w:sz w:val="22"/>
            <w:szCs w:val="22"/>
            <w:lang w:val="vi-VN" w:eastAsia="vi-VN"/>
          </w:rPr>
          <w:tab/>
        </w:r>
        <w:r w:rsidRPr="008E0FCB">
          <w:rPr>
            <w:rStyle w:val="Hyperlink"/>
            <w:noProof/>
          </w:rPr>
          <w:t>The Proposed System</w:t>
        </w:r>
        <w:r>
          <w:rPr>
            <w:noProof/>
            <w:webHidden/>
          </w:rPr>
          <w:tab/>
        </w:r>
        <w:r>
          <w:rPr>
            <w:noProof/>
            <w:webHidden/>
          </w:rPr>
          <w:fldChar w:fldCharType="begin"/>
        </w:r>
        <w:r>
          <w:rPr>
            <w:noProof/>
            <w:webHidden/>
          </w:rPr>
          <w:instrText xml:space="preserve"> PAGEREF _Toc480491566 \h </w:instrText>
        </w:r>
        <w:r>
          <w:rPr>
            <w:noProof/>
            <w:webHidden/>
          </w:rPr>
        </w:r>
        <w:r>
          <w:rPr>
            <w:noProof/>
            <w:webHidden/>
          </w:rPr>
          <w:fldChar w:fldCharType="separate"/>
        </w:r>
        <w:r>
          <w:rPr>
            <w:noProof/>
            <w:webHidden/>
          </w:rPr>
          <w:t>3</w:t>
        </w:r>
        <w:r>
          <w:rPr>
            <w:noProof/>
            <w:webHidden/>
          </w:rPr>
          <w:fldChar w:fldCharType="end"/>
        </w:r>
      </w:hyperlink>
    </w:p>
    <w:p w:rsidR="00F95BC7" w:rsidRPr="008E0FCB" w:rsidRDefault="00F95BC7">
      <w:pPr>
        <w:pStyle w:val="TOC2"/>
        <w:tabs>
          <w:tab w:val="left" w:pos="880"/>
          <w:tab w:val="right" w:leader="dot" w:pos="9347"/>
        </w:tabs>
        <w:rPr>
          <w:rFonts w:ascii="Arial" w:hAnsi="Arial"/>
          <w:noProof/>
          <w:sz w:val="22"/>
          <w:szCs w:val="22"/>
          <w:lang w:val="vi-VN" w:eastAsia="vi-VN"/>
        </w:rPr>
      </w:pPr>
      <w:hyperlink w:anchor="_Toc480491567" w:history="1">
        <w:r w:rsidRPr="008E0FCB">
          <w:rPr>
            <w:rStyle w:val="Hyperlink"/>
            <w:noProof/>
          </w:rPr>
          <w:t>1.4.</w:t>
        </w:r>
        <w:r w:rsidRPr="008E0FCB">
          <w:rPr>
            <w:rFonts w:ascii="Arial" w:hAnsi="Arial"/>
            <w:noProof/>
            <w:sz w:val="22"/>
            <w:szCs w:val="22"/>
            <w:lang w:val="vi-VN" w:eastAsia="vi-VN"/>
          </w:rPr>
          <w:tab/>
        </w:r>
        <w:r w:rsidRPr="008E0FCB">
          <w:rPr>
            <w:rStyle w:val="Hyperlink"/>
            <w:noProof/>
          </w:rPr>
          <w:t>Boundaries of the System</w:t>
        </w:r>
        <w:r>
          <w:rPr>
            <w:noProof/>
            <w:webHidden/>
          </w:rPr>
          <w:tab/>
        </w:r>
        <w:r>
          <w:rPr>
            <w:noProof/>
            <w:webHidden/>
          </w:rPr>
          <w:fldChar w:fldCharType="begin"/>
        </w:r>
        <w:r>
          <w:rPr>
            <w:noProof/>
            <w:webHidden/>
          </w:rPr>
          <w:instrText xml:space="preserve"> PAGEREF _Toc480491567 \h </w:instrText>
        </w:r>
        <w:r>
          <w:rPr>
            <w:noProof/>
            <w:webHidden/>
          </w:rPr>
        </w:r>
        <w:r>
          <w:rPr>
            <w:noProof/>
            <w:webHidden/>
          </w:rPr>
          <w:fldChar w:fldCharType="separate"/>
        </w:r>
        <w:r>
          <w:rPr>
            <w:noProof/>
            <w:webHidden/>
          </w:rPr>
          <w:t>4</w:t>
        </w:r>
        <w:r>
          <w:rPr>
            <w:noProof/>
            <w:webHidden/>
          </w:rPr>
          <w:fldChar w:fldCharType="end"/>
        </w:r>
      </w:hyperlink>
    </w:p>
    <w:p w:rsidR="00F95BC7" w:rsidRPr="008E0FCB" w:rsidRDefault="00F95BC7">
      <w:pPr>
        <w:pStyle w:val="TOC2"/>
        <w:tabs>
          <w:tab w:val="left" w:pos="880"/>
          <w:tab w:val="right" w:leader="dot" w:pos="9347"/>
        </w:tabs>
        <w:rPr>
          <w:rFonts w:ascii="Arial" w:hAnsi="Arial"/>
          <w:noProof/>
          <w:sz w:val="22"/>
          <w:szCs w:val="22"/>
          <w:lang w:val="vi-VN" w:eastAsia="vi-VN"/>
        </w:rPr>
      </w:pPr>
      <w:hyperlink w:anchor="_Toc480491568" w:history="1">
        <w:r w:rsidRPr="008E0FCB">
          <w:rPr>
            <w:rStyle w:val="Hyperlink"/>
            <w:noProof/>
          </w:rPr>
          <w:t>1.5.</w:t>
        </w:r>
        <w:r w:rsidRPr="008E0FCB">
          <w:rPr>
            <w:rFonts w:ascii="Arial" w:hAnsi="Arial"/>
            <w:noProof/>
            <w:sz w:val="22"/>
            <w:szCs w:val="22"/>
            <w:lang w:val="vi-VN" w:eastAsia="vi-VN"/>
          </w:rPr>
          <w:tab/>
        </w:r>
        <w:r w:rsidRPr="008E0FCB">
          <w:rPr>
            <w:rStyle w:val="Hyperlink"/>
            <w:noProof/>
          </w:rPr>
          <w:t>Hardware and Software Requirements</w:t>
        </w:r>
        <w:r>
          <w:rPr>
            <w:noProof/>
            <w:webHidden/>
          </w:rPr>
          <w:tab/>
        </w:r>
        <w:r>
          <w:rPr>
            <w:noProof/>
            <w:webHidden/>
          </w:rPr>
          <w:fldChar w:fldCharType="begin"/>
        </w:r>
        <w:r>
          <w:rPr>
            <w:noProof/>
            <w:webHidden/>
          </w:rPr>
          <w:instrText xml:space="preserve"> PAGEREF _Toc480491568 \h </w:instrText>
        </w:r>
        <w:r>
          <w:rPr>
            <w:noProof/>
            <w:webHidden/>
          </w:rPr>
        </w:r>
        <w:r>
          <w:rPr>
            <w:noProof/>
            <w:webHidden/>
          </w:rPr>
          <w:fldChar w:fldCharType="separate"/>
        </w:r>
        <w:r>
          <w:rPr>
            <w:noProof/>
            <w:webHidden/>
          </w:rPr>
          <w:t>4</w:t>
        </w:r>
        <w:r>
          <w:rPr>
            <w:noProof/>
            <w:webHidden/>
          </w:rPr>
          <w:fldChar w:fldCharType="end"/>
        </w:r>
      </w:hyperlink>
    </w:p>
    <w:p w:rsidR="00F95BC7" w:rsidRPr="008E0FCB" w:rsidRDefault="00F95BC7">
      <w:pPr>
        <w:pStyle w:val="TOC3"/>
        <w:tabs>
          <w:tab w:val="left" w:pos="1320"/>
          <w:tab w:val="right" w:leader="dot" w:pos="9347"/>
        </w:tabs>
        <w:rPr>
          <w:rFonts w:ascii="Arial" w:hAnsi="Arial"/>
          <w:noProof/>
          <w:sz w:val="22"/>
          <w:szCs w:val="22"/>
          <w:lang w:val="vi-VN" w:eastAsia="vi-VN"/>
        </w:rPr>
      </w:pPr>
      <w:hyperlink w:anchor="_Toc480491569" w:history="1">
        <w:r w:rsidRPr="008E0FCB">
          <w:rPr>
            <w:rStyle w:val="Hyperlink"/>
            <w:noProof/>
          </w:rPr>
          <w:t>1.5.1.</w:t>
        </w:r>
        <w:r w:rsidRPr="008E0FCB">
          <w:rPr>
            <w:rFonts w:ascii="Arial" w:hAnsi="Arial"/>
            <w:noProof/>
            <w:sz w:val="22"/>
            <w:szCs w:val="22"/>
            <w:lang w:val="vi-VN" w:eastAsia="vi-VN"/>
          </w:rPr>
          <w:tab/>
        </w:r>
        <w:r w:rsidRPr="008E0FCB">
          <w:rPr>
            <w:rStyle w:val="Hyperlink"/>
            <w:noProof/>
          </w:rPr>
          <w:t>Minimum Requirements</w:t>
        </w:r>
        <w:r>
          <w:rPr>
            <w:noProof/>
            <w:webHidden/>
          </w:rPr>
          <w:tab/>
        </w:r>
        <w:r>
          <w:rPr>
            <w:noProof/>
            <w:webHidden/>
          </w:rPr>
          <w:fldChar w:fldCharType="begin"/>
        </w:r>
        <w:r>
          <w:rPr>
            <w:noProof/>
            <w:webHidden/>
          </w:rPr>
          <w:instrText xml:space="preserve"> PAGEREF _Toc480491569 \h </w:instrText>
        </w:r>
        <w:r>
          <w:rPr>
            <w:noProof/>
            <w:webHidden/>
          </w:rPr>
        </w:r>
        <w:r>
          <w:rPr>
            <w:noProof/>
            <w:webHidden/>
          </w:rPr>
          <w:fldChar w:fldCharType="separate"/>
        </w:r>
        <w:r>
          <w:rPr>
            <w:noProof/>
            <w:webHidden/>
          </w:rPr>
          <w:t>4</w:t>
        </w:r>
        <w:r>
          <w:rPr>
            <w:noProof/>
            <w:webHidden/>
          </w:rPr>
          <w:fldChar w:fldCharType="end"/>
        </w:r>
      </w:hyperlink>
    </w:p>
    <w:p w:rsidR="00F95BC7" w:rsidRPr="008E0FCB" w:rsidRDefault="00F95BC7">
      <w:pPr>
        <w:pStyle w:val="TOC3"/>
        <w:tabs>
          <w:tab w:val="left" w:pos="1320"/>
          <w:tab w:val="right" w:leader="dot" w:pos="9347"/>
        </w:tabs>
        <w:rPr>
          <w:rFonts w:ascii="Arial" w:hAnsi="Arial"/>
          <w:noProof/>
          <w:sz w:val="22"/>
          <w:szCs w:val="22"/>
          <w:lang w:val="vi-VN" w:eastAsia="vi-VN"/>
        </w:rPr>
      </w:pPr>
      <w:hyperlink w:anchor="_Toc480491570" w:history="1">
        <w:r w:rsidRPr="008E0FCB">
          <w:rPr>
            <w:rStyle w:val="Hyperlink"/>
            <w:noProof/>
          </w:rPr>
          <w:t>1.5.2.</w:t>
        </w:r>
        <w:r w:rsidRPr="008E0FCB">
          <w:rPr>
            <w:rFonts w:ascii="Arial" w:hAnsi="Arial"/>
            <w:noProof/>
            <w:sz w:val="22"/>
            <w:szCs w:val="22"/>
            <w:lang w:val="vi-VN" w:eastAsia="vi-VN"/>
          </w:rPr>
          <w:tab/>
        </w:r>
        <w:r w:rsidRPr="008E0FCB">
          <w:rPr>
            <w:rStyle w:val="Hyperlink"/>
            <w:noProof/>
          </w:rPr>
          <w:t>Recommended Requirements</w:t>
        </w:r>
        <w:r>
          <w:rPr>
            <w:noProof/>
            <w:webHidden/>
          </w:rPr>
          <w:tab/>
        </w:r>
        <w:r>
          <w:rPr>
            <w:noProof/>
            <w:webHidden/>
          </w:rPr>
          <w:fldChar w:fldCharType="begin"/>
        </w:r>
        <w:r>
          <w:rPr>
            <w:noProof/>
            <w:webHidden/>
          </w:rPr>
          <w:instrText xml:space="preserve"> PAGEREF _Toc480491570 \h </w:instrText>
        </w:r>
        <w:r>
          <w:rPr>
            <w:noProof/>
            <w:webHidden/>
          </w:rPr>
        </w:r>
        <w:r>
          <w:rPr>
            <w:noProof/>
            <w:webHidden/>
          </w:rPr>
          <w:fldChar w:fldCharType="separate"/>
        </w:r>
        <w:r>
          <w:rPr>
            <w:noProof/>
            <w:webHidden/>
          </w:rPr>
          <w:t>4</w:t>
        </w:r>
        <w:r>
          <w:rPr>
            <w:noProof/>
            <w:webHidden/>
          </w:rPr>
          <w:fldChar w:fldCharType="end"/>
        </w:r>
      </w:hyperlink>
    </w:p>
    <w:p w:rsidR="00F95BC7" w:rsidRPr="008E0FCB" w:rsidRDefault="00F95BC7">
      <w:pPr>
        <w:pStyle w:val="TOC1"/>
        <w:tabs>
          <w:tab w:val="left" w:pos="480"/>
          <w:tab w:val="right" w:leader="dot" w:pos="9347"/>
        </w:tabs>
        <w:rPr>
          <w:rFonts w:ascii="Arial" w:hAnsi="Arial"/>
          <w:noProof/>
          <w:sz w:val="22"/>
          <w:szCs w:val="22"/>
          <w:lang w:val="vi-VN" w:eastAsia="vi-VN"/>
        </w:rPr>
      </w:pPr>
      <w:hyperlink w:anchor="_Toc480491571" w:history="1">
        <w:r w:rsidRPr="008E0FCB">
          <w:rPr>
            <w:rStyle w:val="Hyperlink"/>
            <w:noProof/>
          </w:rPr>
          <w:t>2.</w:t>
        </w:r>
        <w:r w:rsidRPr="008E0FCB">
          <w:rPr>
            <w:rFonts w:ascii="Arial" w:hAnsi="Arial"/>
            <w:noProof/>
            <w:sz w:val="22"/>
            <w:szCs w:val="22"/>
            <w:lang w:val="vi-VN" w:eastAsia="vi-VN"/>
          </w:rPr>
          <w:tab/>
        </w:r>
        <w:r w:rsidRPr="008E0FCB">
          <w:rPr>
            <w:rStyle w:val="Hyperlink"/>
            <w:noProof/>
          </w:rPr>
          <w:t>Customer Requirements Specification</w:t>
        </w:r>
        <w:r>
          <w:rPr>
            <w:noProof/>
            <w:webHidden/>
          </w:rPr>
          <w:tab/>
        </w:r>
        <w:r>
          <w:rPr>
            <w:noProof/>
            <w:webHidden/>
          </w:rPr>
          <w:fldChar w:fldCharType="begin"/>
        </w:r>
        <w:r>
          <w:rPr>
            <w:noProof/>
            <w:webHidden/>
          </w:rPr>
          <w:instrText xml:space="preserve"> PAGEREF _Toc480491571 \h </w:instrText>
        </w:r>
        <w:r>
          <w:rPr>
            <w:noProof/>
            <w:webHidden/>
          </w:rPr>
        </w:r>
        <w:r>
          <w:rPr>
            <w:noProof/>
            <w:webHidden/>
          </w:rPr>
          <w:fldChar w:fldCharType="separate"/>
        </w:r>
        <w:r>
          <w:rPr>
            <w:noProof/>
            <w:webHidden/>
          </w:rPr>
          <w:t>5</w:t>
        </w:r>
        <w:r>
          <w:rPr>
            <w:noProof/>
            <w:webHidden/>
          </w:rPr>
          <w:fldChar w:fldCharType="end"/>
        </w:r>
      </w:hyperlink>
    </w:p>
    <w:p w:rsidR="00F95BC7" w:rsidRPr="008E0FCB" w:rsidRDefault="00F95BC7">
      <w:pPr>
        <w:pStyle w:val="TOC2"/>
        <w:tabs>
          <w:tab w:val="left" w:pos="880"/>
          <w:tab w:val="right" w:leader="dot" w:pos="9347"/>
        </w:tabs>
        <w:rPr>
          <w:rFonts w:ascii="Arial" w:hAnsi="Arial"/>
          <w:noProof/>
          <w:sz w:val="22"/>
          <w:szCs w:val="22"/>
          <w:lang w:val="vi-VN" w:eastAsia="vi-VN"/>
        </w:rPr>
      </w:pPr>
      <w:hyperlink w:anchor="_Toc480491572" w:history="1">
        <w:r w:rsidRPr="008E0FCB">
          <w:rPr>
            <w:rStyle w:val="Hyperlink"/>
            <w:noProof/>
          </w:rPr>
          <w:t>2.1.</w:t>
        </w:r>
        <w:r w:rsidRPr="008E0FCB">
          <w:rPr>
            <w:rFonts w:ascii="Arial" w:hAnsi="Arial"/>
            <w:noProof/>
            <w:sz w:val="22"/>
            <w:szCs w:val="22"/>
            <w:lang w:val="vi-VN" w:eastAsia="vi-VN"/>
          </w:rPr>
          <w:tab/>
        </w:r>
        <w:r w:rsidRPr="008E0FCB">
          <w:rPr>
            <w:rStyle w:val="Hyperlink"/>
            <w:noProof/>
          </w:rPr>
          <w:t>Users of the System</w:t>
        </w:r>
        <w:r>
          <w:rPr>
            <w:noProof/>
            <w:webHidden/>
          </w:rPr>
          <w:tab/>
        </w:r>
        <w:r>
          <w:rPr>
            <w:noProof/>
            <w:webHidden/>
          </w:rPr>
          <w:fldChar w:fldCharType="begin"/>
        </w:r>
        <w:r>
          <w:rPr>
            <w:noProof/>
            <w:webHidden/>
          </w:rPr>
          <w:instrText xml:space="preserve"> PAGEREF _Toc480491572 \h </w:instrText>
        </w:r>
        <w:r>
          <w:rPr>
            <w:noProof/>
            <w:webHidden/>
          </w:rPr>
        </w:r>
        <w:r>
          <w:rPr>
            <w:noProof/>
            <w:webHidden/>
          </w:rPr>
          <w:fldChar w:fldCharType="separate"/>
        </w:r>
        <w:r>
          <w:rPr>
            <w:noProof/>
            <w:webHidden/>
          </w:rPr>
          <w:t>5</w:t>
        </w:r>
        <w:r>
          <w:rPr>
            <w:noProof/>
            <w:webHidden/>
          </w:rPr>
          <w:fldChar w:fldCharType="end"/>
        </w:r>
      </w:hyperlink>
    </w:p>
    <w:p w:rsidR="00F95BC7" w:rsidRPr="008E0FCB" w:rsidRDefault="00F95BC7">
      <w:pPr>
        <w:pStyle w:val="TOC2"/>
        <w:tabs>
          <w:tab w:val="left" w:pos="880"/>
          <w:tab w:val="right" w:leader="dot" w:pos="9347"/>
        </w:tabs>
        <w:rPr>
          <w:rFonts w:ascii="Arial" w:hAnsi="Arial"/>
          <w:noProof/>
          <w:sz w:val="22"/>
          <w:szCs w:val="22"/>
          <w:lang w:val="vi-VN" w:eastAsia="vi-VN"/>
        </w:rPr>
      </w:pPr>
      <w:hyperlink w:anchor="_Toc480491573" w:history="1">
        <w:r w:rsidRPr="008E0FCB">
          <w:rPr>
            <w:rStyle w:val="Hyperlink"/>
            <w:noProof/>
          </w:rPr>
          <w:t>2.2.</w:t>
        </w:r>
        <w:r w:rsidRPr="008E0FCB">
          <w:rPr>
            <w:rFonts w:ascii="Arial" w:hAnsi="Arial"/>
            <w:noProof/>
            <w:sz w:val="22"/>
            <w:szCs w:val="22"/>
            <w:lang w:val="vi-VN" w:eastAsia="vi-VN"/>
          </w:rPr>
          <w:tab/>
        </w:r>
        <w:r w:rsidRPr="008E0FCB">
          <w:rPr>
            <w:rStyle w:val="Hyperlink"/>
            <w:noProof/>
          </w:rPr>
          <w:t>System functions</w:t>
        </w:r>
        <w:r>
          <w:rPr>
            <w:noProof/>
            <w:webHidden/>
          </w:rPr>
          <w:tab/>
        </w:r>
        <w:r>
          <w:rPr>
            <w:noProof/>
            <w:webHidden/>
          </w:rPr>
          <w:fldChar w:fldCharType="begin"/>
        </w:r>
        <w:r>
          <w:rPr>
            <w:noProof/>
            <w:webHidden/>
          </w:rPr>
          <w:instrText xml:space="preserve"> PAGEREF _Toc480491573 \h </w:instrText>
        </w:r>
        <w:r>
          <w:rPr>
            <w:noProof/>
            <w:webHidden/>
          </w:rPr>
        </w:r>
        <w:r>
          <w:rPr>
            <w:noProof/>
            <w:webHidden/>
          </w:rPr>
          <w:fldChar w:fldCharType="separate"/>
        </w:r>
        <w:r>
          <w:rPr>
            <w:noProof/>
            <w:webHidden/>
          </w:rPr>
          <w:t>5</w:t>
        </w:r>
        <w:r>
          <w:rPr>
            <w:noProof/>
            <w:webHidden/>
          </w:rPr>
          <w:fldChar w:fldCharType="end"/>
        </w:r>
      </w:hyperlink>
    </w:p>
    <w:p w:rsidR="00F95BC7" w:rsidRPr="008E0FCB" w:rsidRDefault="00F95BC7">
      <w:pPr>
        <w:pStyle w:val="TOC3"/>
        <w:tabs>
          <w:tab w:val="right" w:leader="dot" w:pos="9347"/>
        </w:tabs>
        <w:rPr>
          <w:rFonts w:ascii="Arial" w:hAnsi="Arial"/>
          <w:noProof/>
          <w:sz w:val="22"/>
          <w:szCs w:val="22"/>
          <w:lang w:val="vi-VN" w:eastAsia="vi-VN"/>
        </w:rPr>
      </w:pPr>
      <w:hyperlink w:anchor="_Toc480491574" w:history="1">
        <w:r w:rsidRPr="008E0FCB">
          <w:rPr>
            <w:rStyle w:val="Hyperlink"/>
            <w:noProof/>
            <w:lang w:val="vi-VN"/>
          </w:rPr>
          <w:t>2.2.1: Nhóm chức năng truy xuất hệ thống:</w:t>
        </w:r>
        <w:r>
          <w:rPr>
            <w:noProof/>
            <w:webHidden/>
          </w:rPr>
          <w:tab/>
        </w:r>
        <w:r>
          <w:rPr>
            <w:noProof/>
            <w:webHidden/>
          </w:rPr>
          <w:fldChar w:fldCharType="begin"/>
        </w:r>
        <w:r>
          <w:rPr>
            <w:noProof/>
            <w:webHidden/>
          </w:rPr>
          <w:instrText xml:space="preserve"> PAGEREF _Toc480491574 \h </w:instrText>
        </w:r>
        <w:r>
          <w:rPr>
            <w:noProof/>
            <w:webHidden/>
          </w:rPr>
        </w:r>
        <w:r>
          <w:rPr>
            <w:noProof/>
            <w:webHidden/>
          </w:rPr>
          <w:fldChar w:fldCharType="separate"/>
        </w:r>
        <w:r>
          <w:rPr>
            <w:noProof/>
            <w:webHidden/>
          </w:rPr>
          <w:t>5</w:t>
        </w:r>
        <w:r>
          <w:rPr>
            <w:noProof/>
            <w:webHidden/>
          </w:rPr>
          <w:fldChar w:fldCharType="end"/>
        </w:r>
      </w:hyperlink>
    </w:p>
    <w:p w:rsidR="00F95BC7" w:rsidRPr="008E0FCB" w:rsidRDefault="00F95BC7">
      <w:pPr>
        <w:pStyle w:val="TOC3"/>
        <w:tabs>
          <w:tab w:val="left" w:pos="1100"/>
          <w:tab w:val="right" w:leader="dot" w:pos="9347"/>
        </w:tabs>
        <w:rPr>
          <w:rFonts w:ascii="Arial" w:hAnsi="Arial"/>
          <w:noProof/>
          <w:sz w:val="22"/>
          <w:szCs w:val="22"/>
          <w:lang w:val="vi-VN" w:eastAsia="vi-VN"/>
        </w:rPr>
      </w:pPr>
      <w:hyperlink w:anchor="_Toc480491575" w:history="1">
        <w:r w:rsidRPr="008E0FCB">
          <w:rPr>
            <w:rStyle w:val="Hyperlink"/>
            <w:i/>
            <w:iCs/>
            <w:noProof/>
          </w:rPr>
          <w:t>a.</w:t>
        </w:r>
        <w:r w:rsidRPr="008E0FCB">
          <w:rPr>
            <w:rFonts w:ascii="Arial" w:hAnsi="Arial"/>
            <w:noProof/>
            <w:sz w:val="22"/>
            <w:szCs w:val="22"/>
            <w:lang w:val="vi-VN" w:eastAsia="vi-VN"/>
          </w:rPr>
          <w:tab/>
        </w:r>
        <w:r w:rsidRPr="008E0FCB">
          <w:rPr>
            <w:rStyle w:val="Hyperlink"/>
            <w:i/>
            <w:iCs/>
            <w:noProof/>
          </w:rPr>
          <w:t>Đăng nhập vào hệ thống</w:t>
        </w:r>
        <w:r>
          <w:rPr>
            <w:noProof/>
            <w:webHidden/>
          </w:rPr>
          <w:tab/>
        </w:r>
        <w:r>
          <w:rPr>
            <w:noProof/>
            <w:webHidden/>
          </w:rPr>
          <w:fldChar w:fldCharType="begin"/>
        </w:r>
        <w:r>
          <w:rPr>
            <w:noProof/>
            <w:webHidden/>
          </w:rPr>
          <w:instrText xml:space="preserve"> PAGEREF _Toc480491575 \h </w:instrText>
        </w:r>
        <w:r>
          <w:rPr>
            <w:noProof/>
            <w:webHidden/>
          </w:rPr>
        </w:r>
        <w:r>
          <w:rPr>
            <w:noProof/>
            <w:webHidden/>
          </w:rPr>
          <w:fldChar w:fldCharType="separate"/>
        </w:r>
        <w:r>
          <w:rPr>
            <w:noProof/>
            <w:webHidden/>
          </w:rPr>
          <w:t>5</w:t>
        </w:r>
        <w:r>
          <w:rPr>
            <w:noProof/>
            <w:webHidden/>
          </w:rPr>
          <w:fldChar w:fldCharType="end"/>
        </w:r>
      </w:hyperlink>
    </w:p>
    <w:p w:rsidR="00F95BC7" w:rsidRPr="008E0FCB" w:rsidRDefault="00F95BC7">
      <w:pPr>
        <w:pStyle w:val="TOC3"/>
        <w:tabs>
          <w:tab w:val="left" w:pos="1100"/>
          <w:tab w:val="right" w:leader="dot" w:pos="9347"/>
        </w:tabs>
        <w:rPr>
          <w:rFonts w:ascii="Arial" w:hAnsi="Arial"/>
          <w:noProof/>
          <w:sz w:val="22"/>
          <w:szCs w:val="22"/>
          <w:lang w:val="vi-VN" w:eastAsia="vi-VN"/>
        </w:rPr>
      </w:pPr>
      <w:hyperlink w:anchor="_Toc480491576" w:history="1">
        <w:r w:rsidRPr="008E0FCB">
          <w:rPr>
            <w:rStyle w:val="Hyperlink"/>
            <w:i/>
            <w:iCs/>
            <w:noProof/>
          </w:rPr>
          <w:t>b.</w:t>
        </w:r>
        <w:r w:rsidRPr="008E0FCB">
          <w:rPr>
            <w:rFonts w:ascii="Arial" w:hAnsi="Arial"/>
            <w:noProof/>
            <w:sz w:val="22"/>
            <w:szCs w:val="22"/>
            <w:lang w:val="vi-VN" w:eastAsia="vi-VN"/>
          </w:rPr>
          <w:tab/>
        </w:r>
        <w:r w:rsidRPr="008E0FCB">
          <w:rPr>
            <w:rStyle w:val="Hyperlink"/>
            <w:i/>
            <w:iCs/>
            <w:noProof/>
          </w:rPr>
          <w:t>Đăng xuất (Thoát)</w:t>
        </w:r>
        <w:r>
          <w:rPr>
            <w:noProof/>
            <w:webHidden/>
          </w:rPr>
          <w:tab/>
        </w:r>
        <w:r>
          <w:rPr>
            <w:noProof/>
            <w:webHidden/>
          </w:rPr>
          <w:fldChar w:fldCharType="begin"/>
        </w:r>
        <w:r>
          <w:rPr>
            <w:noProof/>
            <w:webHidden/>
          </w:rPr>
          <w:instrText xml:space="preserve"> PAGEREF _Toc480491576 \h </w:instrText>
        </w:r>
        <w:r>
          <w:rPr>
            <w:noProof/>
            <w:webHidden/>
          </w:rPr>
        </w:r>
        <w:r>
          <w:rPr>
            <w:noProof/>
            <w:webHidden/>
          </w:rPr>
          <w:fldChar w:fldCharType="separate"/>
        </w:r>
        <w:r>
          <w:rPr>
            <w:noProof/>
            <w:webHidden/>
          </w:rPr>
          <w:t>6</w:t>
        </w:r>
        <w:r>
          <w:rPr>
            <w:noProof/>
            <w:webHidden/>
          </w:rPr>
          <w:fldChar w:fldCharType="end"/>
        </w:r>
      </w:hyperlink>
    </w:p>
    <w:p w:rsidR="00F95BC7" w:rsidRPr="008E0FCB" w:rsidRDefault="00F95BC7">
      <w:pPr>
        <w:pStyle w:val="TOC3"/>
        <w:tabs>
          <w:tab w:val="left" w:pos="880"/>
          <w:tab w:val="right" w:leader="dot" w:pos="9347"/>
        </w:tabs>
        <w:rPr>
          <w:rFonts w:ascii="Arial" w:hAnsi="Arial"/>
          <w:noProof/>
          <w:sz w:val="22"/>
          <w:szCs w:val="22"/>
          <w:lang w:val="vi-VN" w:eastAsia="vi-VN"/>
        </w:rPr>
      </w:pPr>
      <w:hyperlink w:anchor="_Toc480491577" w:history="1">
        <w:r w:rsidRPr="008E0FCB">
          <w:rPr>
            <w:rStyle w:val="Hyperlink"/>
            <w:i/>
            <w:iCs/>
            <w:noProof/>
          </w:rPr>
          <w:t>c.</w:t>
        </w:r>
        <w:r w:rsidRPr="008E0FCB">
          <w:rPr>
            <w:rFonts w:ascii="Arial" w:hAnsi="Arial"/>
            <w:noProof/>
            <w:sz w:val="22"/>
            <w:szCs w:val="22"/>
            <w:lang w:val="vi-VN" w:eastAsia="vi-VN"/>
          </w:rPr>
          <w:tab/>
        </w:r>
        <w:r w:rsidRPr="008E0FCB">
          <w:rPr>
            <w:rStyle w:val="Hyperlink"/>
            <w:i/>
            <w:iCs/>
            <w:noProof/>
          </w:rPr>
          <w:t>Đổi mật khẩu</w:t>
        </w:r>
        <w:r>
          <w:rPr>
            <w:noProof/>
            <w:webHidden/>
          </w:rPr>
          <w:tab/>
        </w:r>
        <w:r>
          <w:rPr>
            <w:noProof/>
            <w:webHidden/>
          </w:rPr>
          <w:fldChar w:fldCharType="begin"/>
        </w:r>
        <w:r>
          <w:rPr>
            <w:noProof/>
            <w:webHidden/>
          </w:rPr>
          <w:instrText xml:space="preserve"> PAGEREF _Toc480491577 \h </w:instrText>
        </w:r>
        <w:r>
          <w:rPr>
            <w:noProof/>
            <w:webHidden/>
          </w:rPr>
        </w:r>
        <w:r>
          <w:rPr>
            <w:noProof/>
            <w:webHidden/>
          </w:rPr>
          <w:fldChar w:fldCharType="separate"/>
        </w:r>
        <w:r>
          <w:rPr>
            <w:noProof/>
            <w:webHidden/>
          </w:rPr>
          <w:t>7</w:t>
        </w:r>
        <w:r>
          <w:rPr>
            <w:noProof/>
            <w:webHidden/>
          </w:rPr>
          <w:fldChar w:fldCharType="end"/>
        </w:r>
      </w:hyperlink>
    </w:p>
    <w:p w:rsidR="00F95BC7" w:rsidRPr="008E0FCB" w:rsidRDefault="00F95BC7">
      <w:pPr>
        <w:pStyle w:val="TOC3"/>
        <w:tabs>
          <w:tab w:val="right" w:leader="dot" w:pos="9347"/>
        </w:tabs>
        <w:rPr>
          <w:rFonts w:ascii="Arial" w:hAnsi="Arial"/>
          <w:noProof/>
          <w:sz w:val="22"/>
          <w:szCs w:val="22"/>
          <w:lang w:val="vi-VN" w:eastAsia="vi-VN"/>
        </w:rPr>
      </w:pPr>
      <w:hyperlink w:anchor="_Toc480491578" w:history="1">
        <w:r w:rsidRPr="008E0FCB">
          <w:rPr>
            <w:rStyle w:val="Hyperlink"/>
            <w:noProof/>
            <w:lang w:val="vi-VN"/>
          </w:rPr>
          <w:t>2.2.2: Quản lý album người dùng:</w:t>
        </w:r>
        <w:r>
          <w:rPr>
            <w:noProof/>
            <w:webHidden/>
          </w:rPr>
          <w:tab/>
        </w:r>
        <w:r>
          <w:rPr>
            <w:noProof/>
            <w:webHidden/>
          </w:rPr>
          <w:fldChar w:fldCharType="begin"/>
        </w:r>
        <w:r>
          <w:rPr>
            <w:noProof/>
            <w:webHidden/>
          </w:rPr>
          <w:instrText xml:space="preserve"> PAGEREF _Toc480491578 \h </w:instrText>
        </w:r>
        <w:r>
          <w:rPr>
            <w:noProof/>
            <w:webHidden/>
          </w:rPr>
        </w:r>
        <w:r>
          <w:rPr>
            <w:noProof/>
            <w:webHidden/>
          </w:rPr>
          <w:fldChar w:fldCharType="separate"/>
        </w:r>
        <w:r>
          <w:rPr>
            <w:noProof/>
            <w:webHidden/>
          </w:rPr>
          <w:t>7</w:t>
        </w:r>
        <w:r>
          <w:rPr>
            <w:noProof/>
            <w:webHidden/>
          </w:rPr>
          <w:fldChar w:fldCharType="end"/>
        </w:r>
      </w:hyperlink>
    </w:p>
    <w:p w:rsidR="00F95BC7" w:rsidRPr="008E0FCB" w:rsidRDefault="00F95BC7">
      <w:pPr>
        <w:pStyle w:val="TOC3"/>
        <w:tabs>
          <w:tab w:val="right" w:leader="dot" w:pos="9347"/>
        </w:tabs>
        <w:rPr>
          <w:rFonts w:ascii="Arial" w:hAnsi="Arial"/>
          <w:noProof/>
          <w:sz w:val="22"/>
          <w:szCs w:val="22"/>
          <w:lang w:val="vi-VN" w:eastAsia="vi-VN"/>
        </w:rPr>
      </w:pPr>
      <w:hyperlink w:anchor="_Toc480491579" w:history="1">
        <w:r w:rsidRPr="008E0FCB">
          <w:rPr>
            <w:rStyle w:val="Hyperlink"/>
            <w:noProof/>
            <w:lang w:val="vi-VN"/>
          </w:rPr>
          <w:t>2.2.3: Quản lý trang cá nhân người dùng</w:t>
        </w:r>
        <w:r>
          <w:rPr>
            <w:noProof/>
            <w:webHidden/>
          </w:rPr>
          <w:tab/>
        </w:r>
        <w:r>
          <w:rPr>
            <w:noProof/>
            <w:webHidden/>
          </w:rPr>
          <w:fldChar w:fldCharType="begin"/>
        </w:r>
        <w:r>
          <w:rPr>
            <w:noProof/>
            <w:webHidden/>
          </w:rPr>
          <w:instrText xml:space="preserve"> PAGEREF _Toc480491579 \h </w:instrText>
        </w:r>
        <w:r>
          <w:rPr>
            <w:noProof/>
            <w:webHidden/>
          </w:rPr>
        </w:r>
        <w:r>
          <w:rPr>
            <w:noProof/>
            <w:webHidden/>
          </w:rPr>
          <w:fldChar w:fldCharType="separate"/>
        </w:r>
        <w:r>
          <w:rPr>
            <w:noProof/>
            <w:webHidden/>
          </w:rPr>
          <w:t>7</w:t>
        </w:r>
        <w:r>
          <w:rPr>
            <w:noProof/>
            <w:webHidden/>
          </w:rPr>
          <w:fldChar w:fldCharType="end"/>
        </w:r>
      </w:hyperlink>
    </w:p>
    <w:p w:rsidR="00F95BC7" w:rsidRPr="008E0FCB" w:rsidRDefault="00F95BC7">
      <w:pPr>
        <w:pStyle w:val="TOC3"/>
        <w:tabs>
          <w:tab w:val="right" w:leader="dot" w:pos="9347"/>
        </w:tabs>
        <w:rPr>
          <w:rFonts w:ascii="Arial" w:hAnsi="Arial"/>
          <w:noProof/>
          <w:sz w:val="22"/>
          <w:szCs w:val="22"/>
          <w:lang w:val="vi-VN" w:eastAsia="vi-VN"/>
        </w:rPr>
      </w:pPr>
      <w:hyperlink w:anchor="_Toc480491580" w:history="1">
        <w:r w:rsidRPr="008E0FCB">
          <w:rPr>
            <w:rStyle w:val="Hyperlink"/>
            <w:noProof/>
            <w:lang w:val="vi-VN"/>
          </w:rPr>
          <w:t>2.2.4: Quản lý của admin</w:t>
        </w:r>
        <w:r>
          <w:rPr>
            <w:noProof/>
            <w:webHidden/>
          </w:rPr>
          <w:tab/>
        </w:r>
        <w:r>
          <w:rPr>
            <w:noProof/>
            <w:webHidden/>
          </w:rPr>
          <w:fldChar w:fldCharType="begin"/>
        </w:r>
        <w:r>
          <w:rPr>
            <w:noProof/>
            <w:webHidden/>
          </w:rPr>
          <w:instrText xml:space="preserve"> PAGEREF _Toc480491580 \h </w:instrText>
        </w:r>
        <w:r>
          <w:rPr>
            <w:noProof/>
            <w:webHidden/>
          </w:rPr>
        </w:r>
        <w:r>
          <w:rPr>
            <w:noProof/>
            <w:webHidden/>
          </w:rPr>
          <w:fldChar w:fldCharType="separate"/>
        </w:r>
        <w:r>
          <w:rPr>
            <w:noProof/>
            <w:webHidden/>
          </w:rPr>
          <w:t>7</w:t>
        </w:r>
        <w:r>
          <w:rPr>
            <w:noProof/>
            <w:webHidden/>
          </w:rPr>
          <w:fldChar w:fldCharType="end"/>
        </w:r>
      </w:hyperlink>
    </w:p>
    <w:p w:rsidR="00F95BC7" w:rsidRPr="008E0FCB" w:rsidRDefault="00F95BC7">
      <w:pPr>
        <w:pStyle w:val="TOC3"/>
        <w:tabs>
          <w:tab w:val="right" w:leader="dot" w:pos="9347"/>
        </w:tabs>
        <w:rPr>
          <w:rFonts w:ascii="Arial" w:hAnsi="Arial"/>
          <w:noProof/>
          <w:sz w:val="22"/>
          <w:szCs w:val="22"/>
          <w:lang w:val="vi-VN" w:eastAsia="vi-VN"/>
        </w:rPr>
      </w:pPr>
      <w:hyperlink w:anchor="_Toc480491581" w:history="1">
        <w:r w:rsidRPr="008E0FCB">
          <w:rPr>
            <w:rStyle w:val="Hyperlink"/>
            <w:noProof/>
            <w:lang w:val="vi-VN"/>
          </w:rPr>
          <w:t>2.2.5: Quản lý của superadmin</w:t>
        </w:r>
        <w:r>
          <w:rPr>
            <w:noProof/>
            <w:webHidden/>
          </w:rPr>
          <w:tab/>
        </w:r>
        <w:r>
          <w:rPr>
            <w:noProof/>
            <w:webHidden/>
          </w:rPr>
          <w:fldChar w:fldCharType="begin"/>
        </w:r>
        <w:r>
          <w:rPr>
            <w:noProof/>
            <w:webHidden/>
          </w:rPr>
          <w:instrText xml:space="preserve"> PAGEREF _Toc480491581 \h </w:instrText>
        </w:r>
        <w:r>
          <w:rPr>
            <w:noProof/>
            <w:webHidden/>
          </w:rPr>
        </w:r>
        <w:r>
          <w:rPr>
            <w:noProof/>
            <w:webHidden/>
          </w:rPr>
          <w:fldChar w:fldCharType="separate"/>
        </w:r>
        <w:r>
          <w:rPr>
            <w:noProof/>
            <w:webHidden/>
          </w:rPr>
          <w:t>7</w:t>
        </w:r>
        <w:r>
          <w:rPr>
            <w:noProof/>
            <w:webHidden/>
          </w:rPr>
          <w:fldChar w:fldCharType="end"/>
        </w:r>
      </w:hyperlink>
    </w:p>
    <w:p w:rsidR="00F95BC7" w:rsidRPr="008E0FCB" w:rsidRDefault="00F95BC7">
      <w:pPr>
        <w:pStyle w:val="TOC1"/>
        <w:tabs>
          <w:tab w:val="right" w:leader="dot" w:pos="9347"/>
        </w:tabs>
        <w:rPr>
          <w:rFonts w:ascii="Arial" w:hAnsi="Arial"/>
          <w:noProof/>
          <w:sz w:val="22"/>
          <w:szCs w:val="22"/>
          <w:lang w:val="vi-VN" w:eastAsia="vi-VN"/>
        </w:rPr>
      </w:pPr>
      <w:hyperlink w:anchor="_Toc480491582" w:history="1">
        <w:r w:rsidRPr="008E0FCB">
          <w:rPr>
            <w:rStyle w:val="Hyperlink"/>
            <w:noProof/>
          </w:rPr>
          <w:t>System Designs</w:t>
        </w:r>
        <w:r>
          <w:rPr>
            <w:noProof/>
            <w:webHidden/>
          </w:rPr>
          <w:tab/>
        </w:r>
        <w:r>
          <w:rPr>
            <w:noProof/>
            <w:webHidden/>
          </w:rPr>
          <w:fldChar w:fldCharType="begin"/>
        </w:r>
        <w:r>
          <w:rPr>
            <w:noProof/>
            <w:webHidden/>
          </w:rPr>
          <w:instrText xml:space="preserve"> PAGEREF _Toc480491582 \h </w:instrText>
        </w:r>
        <w:r>
          <w:rPr>
            <w:noProof/>
            <w:webHidden/>
          </w:rPr>
        </w:r>
        <w:r>
          <w:rPr>
            <w:noProof/>
            <w:webHidden/>
          </w:rPr>
          <w:fldChar w:fldCharType="separate"/>
        </w:r>
        <w:r>
          <w:rPr>
            <w:noProof/>
            <w:webHidden/>
          </w:rPr>
          <w:t>2</w:t>
        </w:r>
        <w:r>
          <w:rPr>
            <w:noProof/>
            <w:webHidden/>
          </w:rPr>
          <w:fldChar w:fldCharType="end"/>
        </w:r>
      </w:hyperlink>
    </w:p>
    <w:p w:rsidR="00F95BC7" w:rsidRPr="008E0FCB" w:rsidRDefault="00F95BC7">
      <w:pPr>
        <w:pStyle w:val="TOC2"/>
        <w:tabs>
          <w:tab w:val="left" w:pos="880"/>
          <w:tab w:val="right" w:leader="dot" w:pos="9347"/>
        </w:tabs>
        <w:rPr>
          <w:rFonts w:ascii="Arial" w:hAnsi="Arial"/>
          <w:noProof/>
          <w:sz w:val="22"/>
          <w:szCs w:val="22"/>
          <w:lang w:val="vi-VN" w:eastAsia="vi-VN"/>
        </w:rPr>
      </w:pPr>
      <w:hyperlink w:anchor="_Toc480491583" w:history="1">
        <w:r w:rsidRPr="008E0FCB">
          <w:rPr>
            <w:rStyle w:val="Hyperlink"/>
            <w:noProof/>
          </w:rPr>
          <w:t>2.3.</w:t>
        </w:r>
        <w:r w:rsidRPr="008E0FCB">
          <w:rPr>
            <w:rFonts w:ascii="Arial" w:hAnsi="Arial"/>
            <w:noProof/>
            <w:sz w:val="22"/>
            <w:szCs w:val="22"/>
            <w:lang w:val="vi-VN" w:eastAsia="vi-VN"/>
          </w:rPr>
          <w:tab/>
        </w:r>
        <w:r w:rsidRPr="008E0FCB">
          <w:rPr>
            <w:rStyle w:val="Hyperlink"/>
            <w:noProof/>
          </w:rPr>
          <w:t>Entity Relationship Diagram</w:t>
        </w:r>
        <w:r>
          <w:rPr>
            <w:noProof/>
            <w:webHidden/>
          </w:rPr>
          <w:tab/>
        </w:r>
        <w:r>
          <w:rPr>
            <w:noProof/>
            <w:webHidden/>
          </w:rPr>
          <w:fldChar w:fldCharType="begin"/>
        </w:r>
        <w:r>
          <w:rPr>
            <w:noProof/>
            <w:webHidden/>
          </w:rPr>
          <w:instrText xml:space="preserve"> PAGEREF _Toc480491583 \h </w:instrText>
        </w:r>
        <w:r>
          <w:rPr>
            <w:noProof/>
            <w:webHidden/>
          </w:rPr>
        </w:r>
        <w:r>
          <w:rPr>
            <w:noProof/>
            <w:webHidden/>
          </w:rPr>
          <w:fldChar w:fldCharType="separate"/>
        </w:r>
        <w:r>
          <w:rPr>
            <w:noProof/>
            <w:webHidden/>
          </w:rPr>
          <w:t>2</w:t>
        </w:r>
        <w:r>
          <w:rPr>
            <w:noProof/>
            <w:webHidden/>
          </w:rPr>
          <w:fldChar w:fldCharType="end"/>
        </w:r>
      </w:hyperlink>
    </w:p>
    <w:p w:rsidR="00F95BC7" w:rsidRPr="008E0FCB" w:rsidRDefault="00F95BC7">
      <w:pPr>
        <w:pStyle w:val="TOC2"/>
        <w:tabs>
          <w:tab w:val="left" w:pos="880"/>
          <w:tab w:val="right" w:leader="dot" w:pos="9347"/>
        </w:tabs>
        <w:rPr>
          <w:rFonts w:ascii="Arial" w:hAnsi="Arial"/>
          <w:noProof/>
          <w:sz w:val="22"/>
          <w:szCs w:val="22"/>
          <w:lang w:val="vi-VN" w:eastAsia="vi-VN"/>
        </w:rPr>
      </w:pPr>
      <w:hyperlink w:anchor="_Toc480491584" w:history="1">
        <w:r w:rsidRPr="008E0FCB">
          <w:rPr>
            <w:rStyle w:val="Hyperlink"/>
            <w:noProof/>
          </w:rPr>
          <w:t>2.4.</w:t>
        </w:r>
        <w:r w:rsidRPr="008E0FCB">
          <w:rPr>
            <w:rFonts w:ascii="Arial" w:hAnsi="Arial"/>
            <w:noProof/>
            <w:sz w:val="22"/>
            <w:szCs w:val="22"/>
            <w:lang w:val="vi-VN" w:eastAsia="vi-VN"/>
          </w:rPr>
          <w:tab/>
        </w:r>
        <w:r w:rsidRPr="008E0FCB">
          <w:rPr>
            <w:rStyle w:val="Hyperlink"/>
            <w:noProof/>
          </w:rPr>
          <w:t>Database Design</w:t>
        </w:r>
        <w:r>
          <w:rPr>
            <w:noProof/>
            <w:webHidden/>
          </w:rPr>
          <w:tab/>
        </w:r>
        <w:r>
          <w:rPr>
            <w:noProof/>
            <w:webHidden/>
          </w:rPr>
          <w:fldChar w:fldCharType="begin"/>
        </w:r>
        <w:r>
          <w:rPr>
            <w:noProof/>
            <w:webHidden/>
          </w:rPr>
          <w:instrText xml:space="preserve"> PAGEREF _Toc480491584 \h </w:instrText>
        </w:r>
        <w:r>
          <w:rPr>
            <w:noProof/>
            <w:webHidden/>
          </w:rPr>
        </w:r>
        <w:r>
          <w:rPr>
            <w:noProof/>
            <w:webHidden/>
          </w:rPr>
          <w:fldChar w:fldCharType="separate"/>
        </w:r>
        <w:r>
          <w:rPr>
            <w:noProof/>
            <w:webHidden/>
          </w:rPr>
          <w:t>2</w:t>
        </w:r>
        <w:r>
          <w:rPr>
            <w:noProof/>
            <w:webHidden/>
          </w:rPr>
          <w:fldChar w:fldCharType="end"/>
        </w:r>
      </w:hyperlink>
    </w:p>
    <w:p w:rsidR="00F95BC7" w:rsidRPr="008E0FCB" w:rsidRDefault="00F95BC7">
      <w:pPr>
        <w:pStyle w:val="TOC2"/>
        <w:tabs>
          <w:tab w:val="left" w:pos="880"/>
          <w:tab w:val="right" w:leader="dot" w:pos="9347"/>
        </w:tabs>
        <w:rPr>
          <w:rFonts w:ascii="Arial" w:hAnsi="Arial"/>
          <w:noProof/>
          <w:sz w:val="22"/>
          <w:szCs w:val="22"/>
          <w:lang w:val="vi-VN" w:eastAsia="vi-VN"/>
        </w:rPr>
      </w:pPr>
      <w:hyperlink w:anchor="_Toc480491585" w:history="1">
        <w:r w:rsidRPr="008E0FCB">
          <w:rPr>
            <w:rStyle w:val="Hyperlink"/>
            <w:noProof/>
          </w:rPr>
          <w:t>2.5.</w:t>
        </w:r>
        <w:r w:rsidRPr="008E0FCB">
          <w:rPr>
            <w:rFonts w:ascii="Arial" w:hAnsi="Arial"/>
            <w:noProof/>
            <w:sz w:val="22"/>
            <w:szCs w:val="22"/>
            <w:lang w:val="vi-VN" w:eastAsia="vi-VN"/>
          </w:rPr>
          <w:tab/>
        </w:r>
        <w:r w:rsidRPr="008E0FCB">
          <w:rPr>
            <w:rStyle w:val="Hyperlink"/>
            <w:noProof/>
          </w:rPr>
          <w:t>Sitemap</w:t>
        </w:r>
        <w:r>
          <w:rPr>
            <w:noProof/>
            <w:webHidden/>
          </w:rPr>
          <w:tab/>
        </w:r>
        <w:r>
          <w:rPr>
            <w:noProof/>
            <w:webHidden/>
          </w:rPr>
          <w:fldChar w:fldCharType="begin"/>
        </w:r>
        <w:r>
          <w:rPr>
            <w:noProof/>
            <w:webHidden/>
          </w:rPr>
          <w:instrText xml:space="preserve"> PAGEREF _Toc480491585 \h </w:instrText>
        </w:r>
        <w:r>
          <w:rPr>
            <w:noProof/>
            <w:webHidden/>
          </w:rPr>
        </w:r>
        <w:r>
          <w:rPr>
            <w:noProof/>
            <w:webHidden/>
          </w:rPr>
          <w:fldChar w:fldCharType="separate"/>
        </w:r>
        <w:r>
          <w:rPr>
            <w:noProof/>
            <w:webHidden/>
          </w:rPr>
          <w:t>2</w:t>
        </w:r>
        <w:r>
          <w:rPr>
            <w:noProof/>
            <w:webHidden/>
          </w:rPr>
          <w:fldChar w:fldCharType="end"/>
        </w:r>
      </w:hyperlink>
    </w:p>
    <w:p w:rsidR="00F95BC7" w:rsidRPr="008E0FCB" w:rsidRDefault="00F95BC7">
      <w:pPr>
        <w:pStyle w:val="TOC2"/>
        <w:tabs>
          <w:tab w:val="left" w:pos="880"/>
          <w:tab w:val="right" w:leader="dot" w:pos="9347"/>
        </w:tabs>
        <w:rPr>
          <w:rFonts w:ascii="Arial" w:hAnsi="Arial"/>
          <w:noProof/>
          <w:sz w:val="22"/>
          <w:szCs w:val="22"/>
          <w:lang w:val="vi-VN" w:eastAsia="vi-VN"/>
        </w:rPr>
      </w:pPr>
      <w:hyperlink w:anchor="_Toc480491586" w:history="1">
        <w:r w:rsidRPr="008E0FCB">
          <w:rPr>
            <w:rStyle w:val="Hyperlink"/>
            <w:noProof/>
          </w:rPr>
          <w:t>2.6.</w:t>
        </w:r>
        <w:r w:rsidRPr="008E0FCB">
          <w:rPr>
            <w:rFonts w:ascii="Arial" w:hAnsi="Arial"/>
            <w:noProof/>
            <w:sz w:val="22"/>
            <w:szCs w:val="22"/>
            <w:lang w:val="vi-VN" w:eastAsia="vi-VN"/>
          </w:rPr>
          <w:tab/>
        </w:r>
        <w:r w:rsidRPr="008E0FCB">
          <w:rPr>
            <w:rStyle w:val="Hyperlink"/>
            <w:noProof/>
          </w:rPr>
          <w:t>Algorithms</w:t>
        </w:r>
        <w:r>
          <w:rPr>
            <w:noProof/>
            <w:webHidden/>
          </w:rPr>
          <w:tab/>
        </w:r>
        <w:r>
          <w:rPr>
            <w:noProof/>
            <w:webHidden/>
          </w:rPr>
          <w:fldChar w:fldCharType="begin"/>
        </w:r>
        <w:r>
          <w:rPr>
            <w:noProof/>
            <w:webHidden/>
          </w:rPr>
          <w:instrText xml:space="preserve"> PAGEREF _Toc480491586 \h </w:instrText>
        </w:r>
        <w:r>
          <w:rPr>
            <w:noProof/>
            <w:webHidden/>
          </w:rPr>
        </w:r>
        <w:r>
          <w:rPr>
            <w:noProof/>
            <w:webHidden/>
          </w:rPr>
          <w:fldChar w:fldCharType="separate"/>
        </w:r>
        <w:r>
          <w:rPr>
            <w:noProof/>
            <w:webHidden/>
          </w:rPr>
          <w:t>2</w:t>
        </w:r>
        <w:r>
          <w:rPr>
            <w:noProof/>
            <w:webHidden/>
          </w:rPr>
          <w:fldChar w:fldCharType="end"/>
        </w:r>
      </w:hyperlink>
    </w:p>
    <w:p w:rsidR="00F95BC7" w:rsidRPr="008E0FCB" w:rsidRDefault="00F95BC7">
      <w:pPr>
        <w:pStyle w:val="TOC1"/>
        <w:tabs>
          <w:tab w:val="left" w:pos="480"/>
          <w:tab w:val="right" w:leader="dot" w:pos="9347"/>
        </w:tabs>
        <w:rPr>
          <w:rFonts w:ascii="Arial" w:hAnsi="Arial"/>
          <w:noProof/>
          <w:sz w:val="22"/>
          <w:szCs w:val="22"/>
          <w:lang w:val="vi-VN" w:eastAsia="vi-VN"/>
        </w:rPr>
      </w:pPr>
      <w:hyperlink w:anchor="_Toc480491587" w:history="1">
        <w:r w:rsidRPr="008E0FCB">
          <w:rPr>
            <w:rStyle w:val="Hyperlink"/>
            <w:noProof/>
          </w:rPr>
          <w:t>3.</w:t>
        </w:r>
        <w:r w:rsidRPr="008E0FCB">
          <w:rPr>
            <w:rFonts w:ascii="Arial" w:hAnsi="Arial"/>
            <w:noProof/>
            <w:sz w:val="22"/>
            <w:szCs w:val="22"/>
            <w:lang w:val="vi-VN" w:eastAsia="vi-VN"/>
          </w:rPr>
          <w:tab/>
        </w:r>
        <w:r w:rsidRPr="008E0FCB">
          <w:rPr>
            <w:rStyle w:val="Hyperlink"/>
            <w:noProof/>
          </w:rPr>
          <w:t>Task Sheet</w:t>
        </w:r>
        <w:r>
          <w:rPr>
            <w:noProof/>
            <w:webHidden/>
          </w:rPr>
          <w:tab/>
        </w:r>
        <w:r>
          <w:rPr>
            <w:noProof/>
            <w:webHidden/>
          </w:rPr>
          <w:fldChar w:fldCharType="begin"/>
        </w:r>
        <w:r>
          <w:rPr>
            <w:noProof/>
            <w:webHidden/>
          </w:rPr>
          <w:instrText xml:space="preserve"> PAGEREF _Toc480491587 \h </w:instrText>
        </w:r>
        <w:r>
          <w:rPr>
            <w:noProof/>
            <w:webHidden/>
          </w:rPr>
        </w:r>
        <w:r>
          <w:rPr>
            <w:noProof/>
            <w:webHidden/>
          </w:rPr>
          <w:fldChar w:fldCharType="separate"/>
        </w:r>
        <w:r>
          <w:rPr>
            <w:noProof/>
            <w:webHidden/>
          </w:rPr>
          <w:t>3</w:t>
        </w:r>
        <w:r>
          <w:rPr>
            <w:noProof/>
            <w:webHidden/>
          </w:rPr>
          <w:fldChar w:fldCharType="end"/>
        </w:r>
      </w:hyperlink>
    </w:p>
    <w:p w:rsidR="00F95BC7" w:rsidRPr="008E0FCB" w:rsidRDefault="00F95BC7">
      <w:pPr>
        <w:pStyle w:val="TOC1"/>
        <w:tabs>
          <w:tab w:val="left" w:pos="480"/>
          <w:tab w:val="right" w:leader="dot" w:pos="9347"/>
        </w:tabs>
        <w:rPr>
          <w:rFonts w:ascii="Arial" w:hAnsi="Arial"/>
          <w:noProof/>
          <w:sz w:val="22"/>
          <w:szCs w:val="22"/>
          <w:lang w:val="vi-VN" w:eastAsia="vi-VN"/>
        </w:rPr>
      </w:pPr>
      <w:hyperlink w:anchor="_Toc480491588" w:history="1">
        <w:r w:rsidRPr="008E0FCB">
          <w:rPr>
            <w:rStyle w:val="Hyperlink"/>
            <w:noProof/>
          </w:rPr>
          <w:t>4.</w:t>
        </w:r>
        <w:r w:rsidRPr="008E0FCB">
          <w:rPr>
            <w:rFonts w:ascii="Arial" w:hAnsi="Arial"/>
            <w:noProof/>
            <w:sz w:val="22"/>
            <w:szCs w:val="22"/>
            <w:lang w:val="vi-VN" w:eastAsia="vi-VN"/>
          </w:rPr>
          <w:tab/>
        </w:r>
        <w:r w:rsidRPr="008E0FCB">
          <w:rPr>
            <w:rStyle w:val="Hyperlink"/>
            <w:noProof/>
          </w:rPr>
          <w:t>Checklists</w:t>
        </w:r>
        <w:r>
          <w:rPr>
            <w:noProof/>
            <w:webHidden/>
          </w:rPr>
          <w:tab/>
        </w:r>
        <w:r>
          <w:rPr>
            <w:noProof/>
            <w:webHidden/>
          </w:rPr>
          <w:fldChar w:fldCharType="begin"/>
        </w:r>
        <w:r>
          <w:rPr>
            <w:noProof/>
            <w:webHidden/>
          </w:rPr>
          <w:instrText xml:space="preserve"> PAGEREF _Toc480491588 \h </w:instrText>
        </w:r>
        <w:r>
          <w:rPr>
            <w:noProof/>
            <w:webHidden/>
          </w:rPr>
        </w:r>
        <w:r>
          <w:rPr>
            <w:noProof/>
            <w:webHidden/>
          </w:rPr>
          <w:fldChar w:fldCharType="separate"/>
        </w:r>
        <w:r>
          <w:rPr>
            <w:noProof/>
            <w:webHidden/>
          </w:rPr>
          <w:t>4</w:t>
        </w:r>
        <w:r>
          <w:rPr>
            <w:noProof/>
            <w:webHidden/>
          </w:rPr>
          <w:fldChar w:fldCharType="end"/>
        </w:r>
      </w:hyperlink>
    </w:p>
    <w:p w:rsidR="00F95BC7" w:rsidRPr="008E0FCB" w:rsidRDefault="00F95BC7">
      <w:pPr>
        <w:pStyle w:val="TOC2"/>
        <w:tabs>
          <w:tab w:val="left" w:pos="880"/>
          <w:tab w:val="right" w:leader="dot" w:pos="9347"/>
        </w:tabs>
        <w:rPr>
          <w:rFonts w:ascii="Arial" w:hAnsi="Arial"/>
          <w:noProof/>
          <w:sz w:val="22"/>
          <w:szCs w:val="22"/>
          <w:lang w:val="vi-VN" w:eastAsia="vi-VN"/>
        </w:rPr>
      </w:pPr>
      <w:hyperlink w:anchor="_Toc480491589" w:history="1">
        <w:r w:rsidRPr="008E0FCB">
          <w:rPr>
            <w:rStyle w:val="Hyperlink"/>
            <w:noProof/>
          </w:rPr>
          <w:t>4.1.</w:t>
        </w:r>
        <w:r w:rsidRPr="008E0FCB">
          <w:rPr>
            <w:rFonts w:ascii="Arial" w:hAnsi="Arial"/>
            <w:noProof/>
            <w:sz w:val="22"/>
            <w:szCs w:val="22"/>
            <w:lang w:val="vi-VN" w:eastAsia="vi-VN"/>
          </w:rPr>
          <w:tab/>
        </w:r>
        <w:r w:rsidRPr="008E0FCB">
          <w:rPr>
            <w:rStyle w:val="Hyperlink"/>
            <w:noProof/>
          </w:rPr>
          <w:t>Check List of Validation</w:t>
        </w:r>
        <w:r>
          <w:rPr>
            <w:noProof/>
            <w:webHidden/>
          </w:rPr>
          <w:tab/>
        </w:r>
        <w:r>
          <w:rPr>
            <w:noProof/>
            <w:webHidden/>
          </w:rPr>
          <w:fldChar w:fldCharType="begin"/>
        </w:r>
        <w:r>
          <w:rPr>
            <w:noProof/>
            <w:webHidden/>
          </w:rPr>
          <w:instrText xml:space="preserve"> PAGEREF _Toc480491589 \h </w:instrText>
        </w:r>
        <w:r>
          <w:rPr>
            <w:noProof/>
            <w:webHidden/>
          </w:rPr>
        </w:r>
        <w:r>
          <w:rPr>
            <w:noProof/>
            <w:webHidden/>
          </w:rPr>
          <w:fldChar w:fldCharType="separate"/>
        </w:r>
        <w:r>
          <w:rPr>
            <w:noProof/>
            <w:webHidden/>
          </w:rPr>
          <w:t>4</w:t>
        </w:r>
        <w:r>
          <w:rPr>
            <w:noProof/>
            <w:webHidden/>
          </w:rPr>
          <w:fldChar w:fldCharType="end"/>
        </w:r>
      </w:hyperlink>
    </w:p>
    <w:p w:rsidR="00F95BC7" w:rsidRPr="008E0FCB" w:rsidRDefault="00F95BC7">
      <w:pPr>
        <w:pStyle w:val="TOC2"/>
        <w:tabs>
          <w:tab w:val="left" w:pos="880"/>
          <w:tab w:val="right" w:leader="dot" w:pos="9347"/>
        </w:tabs>
        <w:rPr>
          <w:rFonts w:ascii="Arial" w:hAnsi="Arial"/>
          <w:noProof/>
          <w:sz w:val="22"/>
          <w:szCs w:val="22"/>
          <w:lang w:val="vi-VN" w:eastAsia="vi-VN"/>
        </w:rPr>
      </w:pPr>
      <w:hyperlink w:anchor="_Toc480491590" w:history="1">
        <w:r w:rsidRPr="008E0FCB">
          <w:rPr>
            <w:rStyle w:val="Hyperlink"/>
            <w:noProof/>
          </w:rPr>
          <w:t>4.2.</w:t>
        </w:r>
        <w:r w:rsidRPr="008E0FCB">
          <w:rPr>
            <w:rFonts w:ascii="Arial" w:hAnsi="Arial"/>
            <w:noProof/>
            <w:sz w:val="22"/>
            <w:szCs w:val="22"/>
            <w:lang w:val="vi-VN" w:eastAsia="vi-VN"/>
          </w:rPr>
          <w:tab/>
        </w:r>
        <w:r w:rsidRPr="008E0FCB">
          <w:rPr>
            <w:rStyle w:val="Hyperlink"/>
            <w:noProof/>
          </w:rPr>
          <w:t>Submission Checklist</w:t>
        </w:r>
        <w:r>
          <w:rPr>
            <w:noProof/>
            <w:webHidden/>
          </w:rPr>
          <w:tab/>
        </w:r>
        <w:r>
          <w:rPr>
            <w:noProof/>
            <w:webHidden/>
          </w:rPr>
          <w:fldChar w:fldCharType="begin"/>
        </w:r>
        <w:r>
          <w:rPr>
            <w:noProof/>
            <w:webHidden/>
          </w:rPr>
          <w:instrText xml:space="preserve"> PAGEREF _Toc480491590 \h </w:instrText>
        </w:r>
        <w:r>
          <w:rPr>
            <w:noProof/>
            <w:webHidden/>
          </w:rPr>
        </w:r>
        <w:r>
          <w:rPr>
            <w:noProof/>
            <w:webHidden/>
          </w:rPr>
          <w:fldChar w:fldCharType="separate"/>
        </w:r>
        <w:r>
          <w:rPr>
            <w:noProof/>
            <w:webHidden/>
          </w:rPr>
          <w:t>4</w:t>
        </w:r>
        <w:r>
          <w:rPr>
            <w:noProof/>
            <w:webHidden/>
          </w:rPr>
          <w:fldChar w:fldCharType="end"/>
        </w:r>
      </w:hyperlink>
    </w:p>
    <w:p w:rsidR="00243F44" w:rsidRPr="008E0FCB" w:rsidRDefault="00D25FE0" w:rsidP="00887656">
      <w:pPr>
        <w:pStyle w:val="Heading1"/>
        <w:spacing w:after="120" w:line="288" w:lineRule="auto"/>
        <w:rPr>
          <w:sz w:val="32"/>
          <w:szCs w:val="32"/>
        </w:rPr>
      </w:pPr>
      <w:r w:rsidRPr="008E0FCB">
        <w:fldChar w:fldCharType="end"/>
      </w:r>
    </w:p>
    <w:p w:rsidR="00D25FE0" w:rsidRPr="008E0FCB" w:rsidRDefault="00243F44" w:rsidP="00887656">
      <w:pPr>
        <w:pStyle w:val="Heading1"/>
        <w:numPr>
          <w:ilvl w:val="0"/>
          <w:numId w:val="1"/>
        </w:numPr>
        <w:spacing w:after="120" w:line="288" w:lineRule="auto"/>
        <w:jc w:val="center"/>
        <w:rPr>
          <w:bCs w:val="0"/>
          <w:sz w:val="32"/>
          <w:szCs w:val="32"/>
        </w:rPr>
      </w:pPr>
      <w:r w:rsidRPr="008E0FCB">
        <w:rPr>
          <w:sz w:val="32"/>
          <w:szCs w:val="32"/>
        </w:rPr>
        <w:br w:type="page"/>
      </w:r>
      <w:bookmarkStart w:id="5" w:name="_Toc480491563"/>
      <w:r w:rsidRPr="008E0FCB">
        <w:rPr>
          <w:bCs w:val="0"/>
          <w:sz w:val="32"/>
          <w:szCs w:val="32"/>
        </w:rPr>
        <w:lastRenderedPageBreak/>
        <w:t>Problem Defini</w:t>
      </w:r>
      <w:r w:rsidR="00D25FE0" w:rsidRPr="008E0FCB">
        <w:rPr>
          <w:bCs w:val="0"/>
          <w:sz w:val="32"/>
          <w:szCs w:val="32"/>
        </w:rPr>
        <w:t>tion</w:t>
      </w:r>
      <w:bookmarkEnd w:id="0"/>
      <w:bookmarkEnd w:id="5"/>
    </w:p>
    <w:p w:rsidR="002763B4" w:rsidRPr="008E0FCB" w:rsidRDefault="00D25FE0" w:rsidP="002763B4">
      <w:pPr>
        <w:pStyle w:val="Heading2"/>
        <w:numPr>
          <w:ilvl w:val="1"/>
          <w:numId w:val="1"/>
        </w:numPr>
        <w:spacing w:before="0" w:after="120"/>
        <w:rPr>
          <w:rFonts w:ascii="Times New Roman" w:hAnsi="Times New Roman" w:cs="Times New Roman"/>
        </w:rPr>
      </w:pPr>
      <w:bookmarkStart w:id="6" w:name="_Toc57079209"/>
      <w:bookmarkStart w:id="7" w:name="_Toc480491564"/>
      <w:r w:rsidRPr="008E0FCB">
        <w:rPr>
          <w:rFonts w:ascii="Times New Roman" w:hAnsi="Times New Roman" w:cs="Times New Roman"/>
        </w:rPr>
        <w:t>Problem Abstraction</w:t>
      </w:r>
      <w:bookmarkEnd w:id="6"/>
      <w:bookmarkEnd w:id="7"/>
    </w:p>
    <w:p w:rsidR="002763B4" w:rsidRPr="008E0FCB" w:rsidRDefault="002763B4" w:rsidP="00252F4C">
      <w:pPr>
        <w:ind w:firstLine="720"/>
        <w:rPr>
          <w:shd w:val="clear" w:color="auto" w:fill="FFFFFF"/>
        </w:rPr>
      </w:pPr>
      <w:r w:rsidRPr="00252F4C">
        <w:rPr>
          <w:shd w:val="clear" w:color="auto" w:fill="FFFFFF"/>
          <w:lang w:val="vi-VN"/>
        </w:rPr>
        <w:t xml:space="preserve">Cùng với quá trình toàn cầu hóa và sự phát triển của công nghệ thông tin, mạng internet trên thế giới và Việt Nam ngày càng phát triển mạnh mẽ. </w:t>
      </w:r>
      <w:r w:rsidRPr="008E0FCB">
        <w:rPr>
          <w:shd w:val="clear" w:color="auto" w:fill="FFFFFF"/>
        </w:rPr>
        <w:t xml:space="preserve">Sự tham gia của các cá nhân trên mạng ngày càng tích cực; và nhu cầu chia sẻ thông tin, kết nối bạn bè là nhu cầu thiết yếu thúc đẩy sự ra đời và phát triển của các mạng xã hội. Hiện nay, tình hình phát triển của các mạng xã hội cũng rất khả quan. Số lượng người truy cập và đăng ký thành viên ở các mạng xã hội này ngày càng tăng. Điển hình như một số website mạng xã hội: clip.vn, yume.vn, yobanbe.com.vn, vnweblogs.com Tuy nhiên, dù đã có rất nhiều các trang mạng xã hội như thế nhưng nhu cầu của người dùng vẫn rất cao và tính phân loại càng cần thiết. </w:t>
      </w:r>
    </w:p>
    <w:p w:rsidR="002763B4" w:rsidRPr="008E0FCB" w:rsidRDefault="002763B4" w:rsidP="00252F4C">
      <w:pPr>
        <w:ind w:firstLine="720"/>
        <w:rPr>
          <w:lang w:val="vi-VN"/>
        </w:rPr>
      </w:pPr>
      <w:r w:rsidRPr="008E0FCB">
        <w:rPr>
          <w:shd w:val="clear" w:color="auto" w:fill="FFFFFF"/>
          <w:lang w:val="vi-VN"/>
        </w:rPr>
        <w:t xml:space="preserve">Dựa trên nhu cầu này, </w:t>
      </w:r>
      <w:r w:rsidR="004B245A" w:rsidRPr="00252F4C">
        <w:rPr>
          <w:shd w:val="clear" w:color="auto" w:fill="FFFFFF"/>
          <w:lang w:val="vi-VN"/>
        </w:rPr>
        <w:t>hướng tới đối tượng khách hàng là người có nhu cầu</w:t>
      </w:r>
      <w:hyperlink r:id="rId8" w:history="1">
        <w:r w:rsidR="004B245A" w:rsidRPr="00252F4C">
          <w:rPr>
            <w:rStyle w:val="apple-converted-space"/>
            <w:bdr w:val="none" w:sz="0" w:space="0" w:color="auto" w:frame="1"/>
            <w:shd w:val="clear" w:color="auto" w:fill="FFFFFF"/>
            <w:lang w:val="vi-VN"/>
          </w:rPr>
          <w:t> </w:t>
        </w:r>
        <w:r w:rsidR="004B245A" w:rsidRPr="00252F4C">
          <w:rPr>
            <w:rStyle w:val="Hyperlink"/>
            <w:color w:val="auto"/>
            <w:u w:val="none"/>
            <w:bdr w:val="none" w:sz="0" w:space="0" w:color="auto" w:frame="1"/>
            <w:shd w:val="clear" w:color="auto" w:fill="FFFFFF"/>
            <w:lang w:val="vi-VN"/>
          </w:rPr>
          <w:t>tìm kiếm địa điểm ăn uống</w:t>
        </w:r>
      </w:hyperlink>
      <w:r w:rsidR="004B245A" w:rsidRPr="00252F4C">
        <w:rPr>
          <w:shd w:val="clear" w:color="auto" w:fill="FFFFFF"/>
          <w:lang w:val="vi-VN"/>
        </w:rPr>
        <w:t>, sau đó là các thực khách thường xuyên ăn uống và thích được giảm giá tại các quán quen đã từng ăn</w:t>
      </w:r>
      <w:r w:rsidR="004B245A" w:rsidRPr="008E0FCB">
        <w:rPr>
          <w:shd w:val="clear" w:color="auto" w:fill="FFFFFF"/>
          <w:lang w:val="vi-VN"/>
        </w:rPr>
        <w:t>,</w:t>
      </w:r>
      <w:r w:rsidR="004B245A" w:rsidRPr="00252F4C">
        <w:rPr>
          <w:shd w:val="clear" w:color="auto" w:fill="FFFFFF"/>
          <w:lang w:val="vi-VN"/>
        </w:rPr>
        <w:t xml:space="preserve"> muốn quay lại</w:t>
      </w:r>
      <w:r w:rsidR="004B245A" w:rsidRPr="008E0FCB">
        <w:rPr>
          <w:lang w:val="vi-VN"/>
        </w:rPr>
        <w:t xml:space="preserve">, chúng tôi dự kiến xây dựng và phát triển một mạng xã hội riêng cho đồ ăn mà ở đó </w:t>
      </w:r>
      <w:r w:rsidRPr="008E0FCB">
        <w:rPr>
          <w:lang w:val="vi-VN"/>
        </w:rPr>
        <w:t xml:space="preserve">cũng như tính năng của các mạng xã hội khác, người dùng sẽ chia sẻ ảnh món ăn và review của họ cũng như theo dõi </w:t>
      </w:r>
      <w:r w:rsidR="000A5178" w:rsidRPr="008E0FCB">
        <w:rPr>
          <w:lang w:val="vi-VN"/>
        </w:rPr>
        <w:t>các bài đăng khác.</w:t>
      </w:r>
    </w:p>
    <w:p w:rsidR="00D25FE0" w:rsidRPr="008E0FCB" w:rsidRDefault="00D25FE0" w:rsidP="00887656">
      <w:pPr>
        <w:pStyle w:val="Heading2"/>
        <w:numPr>
          <w:ilvl w:val="1"/>
          <w:numId w:val="1"/>
        </w:numPr>
        <w:spacing w:before="0" w:after="120"/>
        <w:rPr>
          <w:rFonts w:ascii="Times New Roman" w:hAnsi="Times New Roman" w:cs="Times New Roman"/>
        </w:rPr>
      </w:pPr>
      <w:bookmarkStart w:id="8" w:name="_Toc57079210"/>
      <w:bookmarkStart w:id="9" w:name="_Toc480491565"/>
      <w:r w:rsidRPr="008E0FCB">
        <w:rPr>
          <w:rFonts w:ascii="Times New Roman" w:hAnsi="Times New Roman" w:cs="Times New Roman"/>
        </w:rPr>
        <w:t>The Current System</w:t>
      </w:r>
      <w:bookmarkEnd w:id="8"/>
      <w:bookmarkEnd w:id="9"/>
    </w:p>
    <w:p w:rsidR="0060189D" w:rsidRPr="008E0FCB" w:rsidRDefault="004A7A01" w:rsidP="00252F4C">
      <w:pPr>
        <w:spacing w:after="120"/>
        <w:ind w:firstLine="720"/>
        <w:rPr>
          <w:lang w:val="vi-VN"/>
        </w:rPr>
      </w:pPr>
      <w:r w:rsidRPr="008E0FCB">
        <w:rPr>
          <w:lang w:val="vi-VN"/>
        </w:rPr>
        <w:t>Khi chưa có ứng dụng công nghệ thông tin</w:t>
      </w:r>
      <w:r w:rsidR="0060189D" w:rsidRPr="008E0FCB">
        <w:rPr>
          <w:lang w:val="vi-VN"/>
        </w:rPr>
        <w:t>, công việc tìm kiếm địa chỉ ăn uống, review các món ăn vẫn còn thô sơ, chưa phổ biến. Mọi người hầu như chỉ tìm đến các địa điểm ăn uống thông qua việc truyền miệng hoặc do các quảng cáo bắt mắt nhìn thấy trên đường</w:t>
      </w:r>
      <w:r w:rsidRPr="008E0FCB">
        <w:rPr>
          <w:lang w:val="vi-VN"/>
        </w:rPr>
        <w:t xml:space="preserve"> hay tivi</w:t>
      </w:r>
      <w:r w:rsidR="0060189D" w:rsidRPr="008E0FCB">
        <w:rPr>
          <w:lang w:val="vi-VN"/>
        </w:rPr>
        <w:t>. Chưa kể đến, mỗi khi đi du lịch đến những vùng đất lạ, công việc tìm kiếm đồ ăn càng trở nên càng khó khăn hơn trong khi nhu cầu muốn được ăn ngon, giá cả hợp lý lại rất cao.</w:t>
      </w:r>
    </w:p>
    <w:p w:rsidR="004A7A01" w:rsidRPr="008E0FCB" w:rsidRDefault="004A7A01" w:rsidP="00252F4C">
      <w:pPr>
        <w:spacing w:after="120"/>
        <w:ind w:firstLine="720"/>
        <w:rPr>
          <w:lang w:val="vi-VN"/>
        </w:rPr>
      </w:pPr>
      <w:r w:rsidRPr="008E0FCB">
        <w:rPr>
          <w:lang w:val="vi-VN"/>
        </w:rPr>
        <w:t>Phương pháp thô sơ này lộ rõ rất nhiều điểm yếu:</w:t>
      </w:r>
    </w:p>
    <w:p w:rsidR="004A7A01" w:rsidRPr="008E0FCB" w:rsidRDefault="00252F4C" w:rsidP="00252F4C">
      <w:pPr>
        <w:spacing w:after="120"/>
        <w:ind w:firstLine="720"/>
        <w:rPr>
          <w:lang w:val="vi-VN"/>
        </w:rPr>
      </w:pPr>
      <w:r>
        <w:rPr>
          <w:lang w:val="vi-VN"/>
        </w:rPr>
        <w:t>-</w:t>
      </w:r>
      <w:r w:rsidR="004A7A01" w:rsidRPr="008E0FCB">
        <w:rPr>
          <w:lang w:val="vi-VN"/>
        </w:rPr>
        <w:t xml:space="preserve"> M</w:t>
      </w:r>
      <w:r w:rsidR="000A5178" w:rsidRPr="008E0FCB">
        <w:rPr>
          <w:lang w:val="vi-VN"/>
        </w:rPr>
        <w:t>ỗi khi đi ra đường, chúng ta đều cảm thấy khó khăn khi muốn lựa chọn một địa điểm ăn uống và thường xuyên phải lựa chọn ăn uống tại một địa điểm đã quen thuộc để có thể tin tưởng</w:t>
      </w:r>
      <w:r w:rsidR="004A7A01" w:rsidRPr="008E0FCB">
        <w:rPr>
          <w:lang w:val="vi-VN"/>
        </w:rPr>
        <w:t xml:space="preserve"> về chất lượng cũng như giá cả.</w:t>
      </w:r>
    </w:p>
    <w:p w:rsidR="000A5178" w:rsidRDefault="004A7A01" w:rsidP="00252F4C">
      <w:pPr>
        <w:spacing w:after="120"/>
        <w:ind w:firstLine="720"/>
        <w:rPr>
          <w:lang w:val="vi-VN"/>
        </w:rPr>
      </w:pPr>
      <w:r w:rsidRPr="008E0FCB">
        <w:rPr>
          <w:lang w:val="vi-VN"/>
        </w:rPr>
        <w:t>-</w:t>
      </w:r>
      <w:r w:rsidR="00252F4C">
        <w:rPr>
          <w:lang w:val="vi-VN"/>
        </w:rPr>
        <w:t xml:space="preserve"> </w:t>
      </w:r>
      <w:r w:rsidR="000A5178" w:rsidRPr="008E0FCB">
        <w:rPr>
          <w:lang w:val="vi-VN"/>
        </w:rPr>
        <w:t>Tệ hơn, khi đi du lịch, chúng ta hầu như chỉ biết đến những món được cho là đặc sản của vùng miền đó, trong khi còn rất nhiều của ngon vật lạ để ta khám phá, chú</w:t>
      </w:r>
      <w:r w:rsidR="0060189D" w:rsidRPr="008E0FCB">
        <w:rPr>
          <w:lang w:val="vi-VN"/>
        </w:rPr>
        <w:t>ng ta hầu như không có lựa chọn, không thể đánh giá và rất dễ đưa ra những lựa chọn sai lầm, ảnh hưởng xấu đến sức khoẻ cũng như túi tiền.</w:t>
      </w:r>
    </w:p>
    <w:p w:rsidR="00252F4C" w:rsidRPr="008E0FCB" w:rsidRDefault="00252F4C" w:rsidP="00252F4C">
      <w:pPr>
        <w:spacing w:after="120"/>
        <w:ind w:firstLine="720"/>
        <w:rPr>
          <w:lang w:val="vi-VN"/>
        </w:rPr>
      </w:pPr>
      <w:r>
        <w:rPr>
          <w:lang w:val="vi-VN"/>
        </w:rPr>
        <w:t>- Về phía các nhà hàng, muốn quảng bá hay chạy các chương trình khuyến mại không thể lúc nào cũng bỏ ra số tiền đắt đỏ để quảng bá trên tivi hay các chương trình quảng bá như: phát tờ rơi, treo băng rôn vì hiệu quả không cao.</w:t>
      </w:r>
    </w:p>
    <w:p w:rsidR="00B84B60" w:rsidRPr="008E0FCB" w:rsidRDefault="00B84B60" w:rsidP="00252F4C">
      <w:pPr>
        <w:spacing w:after="120"/>
        <w:ind w:firstLine="720"/>
        <w:rPr>
          <w:lang w:val="vi-VN"/>
        </w:rPr>
      </w:pPr>
      <w:r w:rsidRPr="008E0FCB">
        <w:rPr>
          <w:lang w:val="vi-VN"/>
        </w:rPr>
        <w:t>- Thậm chí ngay cả khi phương pháp tìm kiếm bằng google đã hỗ trợ rất nhiều thì với hàng triệu kết quả tìm kiếm sau mỗi  cú click chuột vẫn không phải là tối ưu đối với nhu cầu người dùng, chúng ta cần một phương tiện tìm kiếm tập trung và cụ thể để đáp ứng nhu cầu tìm kiếm và trải nghiệm món ăn ngon của mọi người.</w:t>
      </w:r>
    </w:p>
    <w:p w:rsidR="00D25FE0" w:rsidRPr="008E0FCB" w:rsidRDefault="00D25FE0" w:rsidP="00887656">
      <w:pPr>
        <w:pStyle w:val="Heading2"/>
        <w:numPr>
          <w:ilvl w:val="1"/>
          <w:numId w:val="1"/>
        </w:numPr>
        <w:spacing w:before="0" w:after="120"/>
        <w:rPr>
          <w:rFonts w:ascii="Times New Roman" w:hAnsi="Times New Roman" w:cs="Times New Roman"/>
        </w:rPr>
      </w:pPr>
      <w:bookmarkStart w:id="10" w:name="_Toc57079211"/>
      <w:bookmarkStart w:id="11" w:name="_Toc480491566"/>
      <w:r w:rsidRPr="008E0FCB">
        <w:rPr>
          <w:rFonts w:ascii="Times New Roman" w:hAnsi="Times New Roman" w:cs="Times New Roman"/>
        </w:rPr>
        <w:t>The Proposed System</w:t>
      </w:r>
      <w:bookmarkEnd w:id="10"/>
      <w:bookmarkEnd w:id="11"/>
    </w:p>
    <w:p w:rsidR="004A7A01" w:rsidRPr="008E0FCB" w:rsidRDefault="004A7A01" w:rsidP="00BE5A1F">
      <w:pPr>
        <w:spacing w:after="120"/>
        <w:ind w:firstLine="360"/>
        <w:rPr>
          <w:lang w:val="vi-VN"/>
        </w:rPr>
      </w:pPr>
      <w:r w:rsidRPr="008E0FCB">
        <w:rPr>
          <w:lang w:val="vi-VN"/>
        </w:rPr>
        <w:t>Ở hệ thống của chúng tôi, sẽ hỗ trợ tối đa cho nhu cầu của thực khách, cho thấy khắc phục rõ rệt so với phương pháp thô sơ ở trên.</w:t>
      </w:r>
    </w:p>
    <w:p w:rsidR="00BE5A1F" w:rsidRPr="008E0FCB" w:rsidRDefault="00BE5A1F" w:rsidP="00BE5A1F">
      <w:pPr>
        <w:pStyle w:val="NormalWeb"/>
        <w:spacing w:before="0" w:beforeAutospacing="0" w:after="0" w:afterAutospacing="0"/>
        <w:ind w:firstLine="360"/>
        <w:textAlignment w:val="baseline"/>
        <w:rPr>
          <w:color w:val="000000"/>
        </w:rPr>
      </w:pPr>
      <w:r>
        <w:rPr>
          <w:color w:val="000000"/>
        </w:rPr>
        <w:t>-</w:t>
      </w:r>
      <w:r w:rsidR="006A0FF4" w:rsidRPr="008E0FCB">
        <w:rPr>
          <w:color w:val="000000"/>
        </w:rPr>
        <w:t xml:space="preserve">Cho phép người dùng tìm kiếm đồ ăn </w:t>
      </w:r>
      <w:r>
        <w:rPr>
          <w:color w:val="000000"/>
        </w:rPr>
        <w:t xml:space="preserve">một cách dễ dàng, đầy đủ </w:t>
      </w:r>
      <w:r w:rsidR="006A0FF4" w:rsidRPr="008E0FCB">
        <w:rPr>
          <w:color w:val="000000"/>
        </w:rPr>
        <w:t>theo các nhu cầu: địa bàn sinh sống, loại đồ ăn và giá cả.</w:t>
      </w:r>
    </w:p>
    <w:p w:rsidR="006A0FF4" w:rsidRPr="008E0FCB" w:rsidRDefault="00BE5A1F" w:rsidP="00BE5A1F">
      <w:pPr>
        <w:pStyle w:val="NormalWeb"/>
        <w:spacing w:before="0" w:beforeAutospacing="0" w:after="0" w:afterAutospacing="0"/>
        <w:ind w:firstLine="360"/>
        <w:textAlignment w:val="baseline"/>
        <w:rPr>
          <w:color w:val="000000"/>
        </w:rPr>
      </w:pPr>
      <w:r>
        <w:rPr>
          <w:color w:val="000000"/>
        </w:rPr>
        <w:t>-</w:t>
      </w:r>
      <w:r w:rsidR="006A0FF4" w:rsidRPr="008E0FCB">
        <w:rPr>
          <w:color w:val="000000"/>
        </w:rPr>
        <w:t>Cho phép hiển thị các hàng quán đang có khuyến mại</w:t>
      </w:r>
      <w:r>
        <w:rPr>
          <w:color w:val="000000"/>
        </w:rPr>
        <w:t>.</w:t>
      </w:r>
    </w:p>
    <w:p w:rsidR="004A7A01" w:rsidRPr="008E0FCB" w:rsidRDefault="00BE5A1F" w:rsidP="00BE5A1F">
      <w:pPr>
        <w:pStyle w:val="NormalWeb"/>
        <w:spacing w:before="0" w:beforeAutospacing="0" w:after="0" w:afterAutospacing="0"/>
        <w:ind w:firstLine="360"/>
        <w:textAlignment w:val="baseline"/>
        <w:rPr>
          <w:color w:val="000000"/>
        </w:rPr>
      </w:pPr>
      <w:r>
        <w:rPr>
          <w:color w:val="000000"/>
        </w:rPr>
        <w:t>-</w:t>
      </w:r>
      <w:r w:rsidR="00D97EF0" w:rsidRPr="008E0FCB">
        <w:rPr>
          <w:color w:val="000000"/>
        </w:rPr>
        <w:t>Hiển</w:t>
      </w:r>
      <w:r w:rsidR="004A7A01" w:rsidRPr="008E0FCB">
        <w:rPr>
          <w:color w:val="000000"/>
        </w:rPr>
        <w:t xml:space="preserve"> thị danh sách bài đăng theo tiêu chí: mới nhất, phổ biến theo tuần, đã lưu</w:t>
      </w:r>
      <w:r w:rsidR="006A0FF4" w:rsidRPr="008E0FCB">
        <w:rPr>
          <w:color w:val="000000"/>
        </w:rPr>
        <w:t xml:space="preserve"> gần đây</w:t>
      </w:r>
    </w:p>
    <w:p w:rsidR="00D97EF0" w:rsidRPr="008E0FCB" w:rsidRDefault="00BE5A1F" w:rsidP="00BE5A1F">
      <w:pPr>
        <w:pStyle w:val="NormalWeb"/>
        <w:spacing w:before="0" w:beforeAutospacing="0" w:after="0" w:afterAutospacing="0"/>
        <w:ind w:firstLine="360"/>
        <w:textAlignment w:val="baseline"/>
        <w:rPr>
          <w:color w:val="000000"/>
        </w:rPr>
      </w:pPr>
      <w:r>
        <w:rPr>
          <w:color w:val="000000"/>
        </w:rPr>
        <w:t>-</w:t>
      </w:r>
      <w:r w:rsidR="00D97EF0" w:rsidRPr="008E0FCB">
        <w:rPr>
          <w:color w:val="000000"/>
        </w:rPr>
        <w:t>Cho phép người dùng đăng bài về các địa điểm ăn, đánh</w:t>
      </w:r>
      <w:r>
        <w:rPr>
          <w:color w:val="000000"/>
        </w:rPr>
        <w:t xml:space="preserve"> giá cá nhân về địa điểm ăn đó, các người dùng đều công khai bài đăng của mình, tạo điều kiện giúp mọi người có được những đánh </w:t>
      </w:r>
      <w:r>
        <w:rPr>
          <w:color w:val="000000"/>
        </w:rPr>
        <w:lastRenderedPageBreak/>
        <w:t xml:space="preserve">giá sơ bộ về món ăn và địa điểm ăn mình đang tìm kiếm. </w:t>
      </w:r>
      <w:r w:rsidR="00D97EF0" w:rsidRPr="008E0FCB">
        <w:rPr>
          <w:color w:val="000000"/>
        </w:rPr>
        <w:t>Điều này cũng thuận tiện cho đối tượng người dùng là các nhà hàng quán ăn, để quáng bá cho cửa hàng của mình</w:t>
      </w:r>
      <w:r>
        <w:rPr>
          <w:color w:val="000000"/>
        </w:rPr>
        <w:t>.</w:t>
      </w:r>
    </w:p>
    <w:p w:rsidR="004A7A01" w:rsidRPr="008E0FCB" w:rsidRDefault="00BE5A1F" w:rsidP="00BE5A1F">
      <w:pPr>
        <w:pStyle w:val="NormalWeb"/>
        <w:spacing w:before="0" w:beforeAutospacing="0" w:after="0" w:afterAutospacing="0"/>
        <w:ind w:firstLine="360"/>
        <w:textAlignment w:val="baseline"/>
        <w:rPr>
          <w:color w:val="000000"/>
        </w:rPr>
      </w:pPr>
      <w:r>
        <w:rPr>
          <w:color w:val="000000"/>
        </w:rPr>
        <w:t>-</w:t>
      </w:r>
      <w:r w:rsidR="00D97EF0" w:rsidRPr="008E0FCB">
        <w:rPr>
          <w:color w:val="000000"/>
        </w:rPr>
        <w:t>Cho phép người dùng tương tác với nhau, để lại đánh giá trên bài đăng, yêu thích</w:t>
      </w:r>
    </w:p>
    <w:p w:rsidR="004A7A01" w:rsidRPr="008E0FCB" w:rsidRDefault="004A7A01" w:rsidP="00887656">
      <w:pPr>
        <w:spacing w:after="120"/>
        <w:rPr>
          <w:lang w:val="vi-VN"/>
        </w:rPr>
      </w:pPr>
    </w:p>
    <w:p w:rsidR="00D25FE0" w:rsidRDefault="00D25FE0" w:rsidP="00887656">
      <w:pPr>
        <w:pStyle w:val="Heading2"/>
        <w:numPr>
          <w:ilvl w:val="1"/>
          <w:numId w:val="1"/>
        </w:numPr>
        <w:spacing w:before="0" w:after="120"/>
        <w:rPr>
          <w:rFonts w:ascii="Times New Roman" w:hAnsi="Times New Roman" w:cs="Times New Roman"/>
        </w:rPr>
      </w:pPr>
      <w:bookmarkStart w:id="12" w:name="_Toc57079212"/>
      <w:bookmarkStart w:id="13" w:name="_Toc480491567"/>
      <w:r w:rsidRPr="008E0FCB">
        <w:rPr>
          <w:rFonts w:ascii="Times New Roman" w:hAnsi="Times New Roman" w:cs="Times New Roman"/>
        </w:rPr>
        <w:t>Boundaries of the System</w:t>
      </w:r>
      <w:bookmarkEnd w:id="12"/>
      <w:bookmarkEnd w:id="13"/>
    </w:p>
    <w:p w:rsidR="00BE5A1F" w:rsidRDefault="00BE5A1F" w:rsidP="00BE5A1F">
      <w:pPr>
        <w:ind w:left="720"/>
        <w:rPr>
          <w:lang w:val="vi-VN"/>
        </w:rPr>
      </w:pPr>
      <w:r>
        <w:rPr>
          <w:lang w:val="vi-VN"/>
        </w:rPr>
        <w:t>Giới hạn của hệ thống đang sử dụng:</w:t>
      </w:r>
    </w:p>
    <w:p w:rsidR="00BE5A1F" w:rsidRDefault="00BE5A1F" w:rsidP="00BE5A1F">
      <w:pPr>
        <w:ind w:left="720"/>
        <w:rPr>
          <w:lang w:val="vi-VN"/>
        </w:rPr>
      </w:pPr>
      <w:r>
        <w:rPr>
          <w:lang w:val="vi-VN"/>
        </w:rPr>
        <w:t>-Phạm vi sử dụng: Tạm thời vẫn ở trong nước</w:t>
      </w:r>
    </w:p>
    <w:p w:rsidR="00BE5A1F" w:rsidRDefault="00BE5A1F" w:rsidP="00BE5A1F">
      <w:pPr>
        <w:ind w:left="720"/>
        <w:rPr>
          <w:lang w:val="vi-VN"/>
        </w:rPr>
      </w:pPr>
      <w:r>
        <w:rPr>
          <w:lang w:val="vi-VN"/>
        </w:rPr>
        <w:t>-Website mới chỉ dừng lại là nơi để giới thiệu, tìm kiếm đồ ăn cũng như đánh giá về món ăn, giữa các người dùng mới chỉ tương tác ở mức trên cùng một bài đăng.</w:t>
      </w:r>
    </w:p>
    <w:p w:rsidR="00BE5A1F" w:rsidRDefault="00BE5A1F" w:rsidP="00BE5A1F">
      <w:pPr>
        <w:ind w:left="720"/>
        <w:rPr>
          <w:lang w:val="vi-VN"/>
        </w:rPr>
      </w:pPr>
      <w:r>
        <w:rPr>
          <w:lang w:val="vi-VN"/>
        </w:rPr>
        <w:t>-Hướng phát triển:</w:t>
      </w:r>
    </w:p>
    <w:p w:rsidR="00BE5A1F" w:rsidRPr="00BE5A1F" w:rsidRDefault="00BE5A1F" w:rsidP="00BE5A1F">
      <w:pPr>
        <w:ind w:left="720"/>
        <w:rPr>
          <w:lang w:val="vi-VN"/>
        </w:rPr>
      </w:pPr>
      <w:r>
        <w:rPr>
          <w:lang w:val="vi-VN"/>
        </w:rPr>
        <w:tab/>
        <w:t xml:space="preserve">+Tạo tương tác cao hơn cho các người dùng: Trò chuyện trực tuyến, chia sẻ </w:t>
      </w:r>
      <w:r w:rsidR="003F6AAD">
        <w:rPr>
          <w:lang w:val="vi-VN"/>
        </w:rPr>
        <w:t>bài viết hoặc lưu địa điểm..</w:t>
      </w:r>
    </w:p>
    <w:p w:rsidR="00D25FE0" w:rsidRPr="008E0FCB" w:rsidRDefault="00D25FE0" w:rsidP="00887656">
      <w:pPr>
        <w:pStyle w:val="Heading2"/>
        <w:numPr>
          <w:ilvl w:val="1"/>
          <w:numId w:val="1"/>
        </w:numPr>
        <w:spacing w:before="0" w:after="120"/>
        <w:rPr>
          <w:rFonts w:ascii="Times New Roman" w:hAnsi="Times New Roman" w:cs="Times New Roman"/>
        </w:rPr>
      </w:pPr>
      <w:bookmarkStart w:id="14" w:name="_Toc57079213"/>
      <w:bookmarkStart w:id="15" w:name="_Toc480491568"/>
      <w:r w:rsidRPr="008E0FCB">
        <w:rPr>
          <w:rFonts w:ascii="Times New Roman" w:hAnsi="Times New Roman" w:cs="Times New Roman"/>
        </w:rPr>
        <w:t>Hardware and Software Requirements</w:t>
      </w:r>
      <w:bookmarkEnd w:id="14"/>
      <w:bookmarkEnd w:id="15"/>
    </w:p>
    <w:p w:rsidR="00243F44" w:rsidRDefault="00243F44" w:rsidP="00887656">
      <w:pPr>
        <w:pStyle w:val="Heading3"/>
        <w:numPr>
          <w:ilvl w:val="2"/>
          <w:numId w:val="1"/>
        </w:numPr>
        <w:tabs>
          <w:tab w:val="clear" w:pos="1440"/>
          <w:tab w:val="num" w:pos="900"/>
        </w:tabs>
        <w:spacing w:before="0" w:after="120"/>
        <w:ind w:left="720"/>
        <w:rPr>
          <w:rFonts w:ascii="Times New Roman" w:hAnsi="Times New Roman" w:cs="Times New Roman"/>
        </w:rPr>
      </w:pPr>
      <w:bookmarkStart w:id="16" w:name="_Toc480491569"/>
      <w:r w:rsidRPr="008E0FCB">
        <w:rPr>
          <w:rFonts w:ascii="Times New Roman" w:hAnsi="Times New Roman" w:cs="Times New Roman"/>
        </w:rPr>
        <w:t>Minimum Requirements</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4573"/>
        <w:gridCol w:w="3191"/>
      </w:tblGrid>
      <w:tr w:rsidR="003F6AAD" w:rsidRPr="007215FD" w:rsidTr="007215FD">
        <w:tc>
          <w:tcPr>
            <w:tcW w:w="1809" w:type="dxa"/>
            <w:shd w:val="clear" w:color="auto" w:fill="auto"/>
          </w:tcPr>
          <w:p w:rsidR="003F6AAD" w:rsidRPr="007215FD" w:rsidRDefault="003F6AAD" w:rsidP="003F6AAD">
            <w:pPr>
              <w:rPr>
                <w:lang w:val="vi-VN"/>
              </w:rPr>
            </w:pPr>
          </w:p>
        </w:tc>
        <w:tc>
          <w:tcPr>
            <w:tcW w:w="4573" w:type="dxa"/>
            <w:shd w:val="clear" w:color="auto" w:fill="auto"/>
          </w:tcPr>
          <w:p w:rsidR="003F6AAD" w:rsidRPr="007215FD" w:rsidRDefault="003F6AAD" w:rsidP="007215FD">
            <w:pPr>
              <w:jc w:val="center"/>
              <w:rPr>
                <w:lang w:val="vi-VN"/>
              </w:rPr>
            </w:pPr>
            <w:r w:rsidRPr="007215FD">
              <w:rPr>
                <w:lang w:val="vi-VN"/>
              </w:rPr>
              <w:t>Server</w:t>
            </w:r>
          </w:p>
        </w:tc>
        <w:tc>
          <w:tcPr>
            <w:tcW w:w="3191" w:type="dxa"/>
            <w:shd w:val="clear" w:color="auto" w:fill="auto"/>
          </w:tcPr>
          <w:p w:rsidR="003F6AAD" w:rsidRPr="007215FD" w:rsidRDefault="003F6AAD" w:rsidP="007215FD">
            <w:pPr>
              <w:jc w:val="center"/>
              <w:rPr>
                <w:lang w:val="vi-VN"/>
              </w:rPr>
            </w:pPr>
            <w:r w:rsidRPr="007215FD">
              <w:rPr>
                <w:lang w:val="vi-VN"/>
              </w:rPr>
              <w:t>Client</w:t>
            </w:r>
          </w:p>
        </w:tc>
      </w:tr>
      <w:tr w:rsidR="003F6AAD" w:rsidRPr="007215FD" w:rsidTr="007215FD">
        <w:tc>
          <w:tcPr>
            <w:tcW w:w="1809" w:type="dxa"/>
            <w:shd w:val="clear" w:color="auto" w:fill="auto"/>
          </w:tcPr>
          <w:p w:rsidR="003F6AAD" w:rsidRPr="007215FD" w:rsidRDefault="003F6AAD" w:rsidP="003F6AAD">
            <w:pPr>
              <w:rPr>
                <w:lang w:val="vi-VN"/>
              </w:rPr>
            </w:pPr>
            <w:r w:rsidRPr="007215FD">
              <w:rPr>
                <w:lang w:val="vi-VN"/>
              </w:rPr>
              <w:t>Hardware</w:t>
            </w:r>
          </w:p>
        </w:tc>
        <w:tc>
          <w:tcPr>
            <w:tcW w:w="4573" w:type="dxa"/>
            <w:shd w:val="clear" w:color="auto" w:fill="auto"/>
          </w:tcPr>
          <w:p w:rsidR="003F6AAD" w:rsidRDefault="003F6AAD" w:rsidP="003F6AAD">
            <w:r>
              <w:t xml:space="preserve">* Ram 64 Mb </w:t>
            </w:r>
          </w:p>
          <w:p w:rsidR="003F6AAD" w:rsidRDefault="003F6AAD" w:rsidP="003F6AAD">
            <w:r>
              <w:t xml:space="preserve">* CPU 800 MHZ </w:t>
            </w:r>
          </w:p>
          <w:p w:rsidR="003F6AAD" w:rsidRPr="007215FD" w:rsidRDefault="003F6AAD" w:rsidP="003F6AAD">
            <w:pPr>
              <w:rPr>
                <w:lang w:val="vi-VN"/>
              </w:rPr>
            </w:pPr>
            <w:r>
              <w:t>* Connect Internet or LAN</w:t>
            </w:r>
          </w:p>
        </w:tc>
        <w:tc>
          <w:tcPr>
            <w:tcW w:w="3191" w:type="dxa"/>
            <w:shd w:val="clear" w:color="auto" w:fill="auto"/>
          </w:tcPr>
          <w:p w:rsidR="003F6AAD" w:rsidRDefault="003F6AAD" w:rsidP="003F6AAD">
            <w:r>
              <w:t xml:space="preserve">* Ram 64 Mb </w:t>
            </w:r>
          </w:p>
          <w:p w:rsidR="003F6AAD" w:rsidRDefault="003F6AAD" w:rsidP="003F6AAD">
            <w:r>
              <w:t xml:space="preserve">* CPU 266 MHZ </w:t>
            </w:r>
          </w:p>
          <w:p w:rsidR="003F6AAD" w:rsidRPr="007215FD" w:rsidRDefault="003F6AAD" w:rsidP="003F6AAD">
            <w:pPr>
              <w:rPr>
                <w:lang w:val="vi-VN"/>
              </w:rPr>
            </w:pPr>
            <w:r>
              <w:t>* Connnet Internet or LAN</w:t>
            </w:r>
          </w:p>
        </w:tc>
      </w:tr>
      <w:tr w:rsidR="003F6AAD" w:rsidRPr="007215FD" w:rsidTr="007215FD">
        <w:tc>
          <w:tcPr>
            <w:tcW w:w="1809" w:type="dxa"/>
            <w:shd w:val="clear" w:color="auto" w:fill="auto"/>
          </w:tcPr>
          <w:p w:rsidR="003F6AAD" w:rsidRPr="007215FD" w:rsidRDefault="003F6AAD" w:rsidP="003F6AAD">
            <w:pPr>
              <w:rPr>
                <w:lang w:val="vi-VN"/>
              </w:rPr>
            </w:pPr>
            <w:r w:rsidRPr="007215FD">
              <w:rPr>
                <w:lang w:val="vi-VN"/>
              </w:rPr>
              <w:t>Software</w:t>
            </w:r>
          </w:p>
        </w:tc>
        <w:tc>
          <w:tcPr>
            <w:tcW w:w="4573" w:type="dxa"/>
            <w:shd w:val="clear" w:color="auto" w:fill="auto"/>
          </w:tcPr>
          <w:p w:rsidR="003F6AAD" w:rsidRPr="007215FD" w:rsidRDefault="003F6AAD" w:rsidP="003F6AAD">
            <w:pPr>
              <w:rPr>
                <w:lang w:val="vi-VN"/>
              </w:rPr>
            </w:pPr>
            <w:r>
              <w:t>* App server</w:t>
            </w:r>
          </w:p>
        </w:tc>
        <w:tc>
          <w:tcPr>
            <w:tcW w:w="3191" w:type="dxa"/>
            <w:shd w:val="clear" w:color="auto" w:fill="auto"/>
          </w:tcPr>
          <w:p w:rsidR="003F6AAD" w:rsidRDefault="003F6AAD" w:rsidP="003F6AAD">
            <w:r>
              <w:t>* Windown XP</w:t>
            </w:r>
          </w:p>
          <w:p w:rsidR="003F6AAD" w:rsidRPr="007215FD" w:rsidRDefault="003F6AAD" w:rsidP="003F6AAD">
            <w:pPr>
              <w:rPr>
                <w:lang w:val="vi-VN"/>
              </w:rPr>
            </w:pPr>
            <w:r>
              <w:t>* IE 4.0 hoặc firefox 1.0</w:t>
            </w:r>
          </w:p>
        </w:tc>
      </w:tr>
    </w:tbl>
    <w:p w:rsidR="003F6AAD" w:rsidRPr="003F6AAD" w:rsidRDefault="003F6AAD" w:rsidP="003F6AAD">
      <w:pPr>
        <w:rPr>
          <w:lang w:val="vi-VN"/>
        </w:rPr>
      </w:pPr>
    </w:p>
    <w:p w:rsidR="003F6AAD" w:rsidRPr="003F6AAD" w:rsidRDefault="003F6AAD" w:rsidP="003F6AAD"/>
    <w:p w:rsidR="00243F44" w:rsidRDefault="00243F44" w:rsidP="00887656">
      <w:pPr>
        <w:pStyle w:val="Heading3"/>
        <w:numPr>
          <w:ilvl w:val="2"/>
          <w:numId w:val="1"/>
        </w:numPr>
        <w:tabs>
          <w:tab w:val="clear" w:pos="1440"/>
          <w:tab w:val="num" w:pos="900"/>
        </w:tabs>
        <w:spacing w:before="0" w:after="120"/>
        <w:ind w:left="720"/>
        <w:rPr>
          <w:rFonts w:ascii="Times New Roman" w:hAnsi="Times New Roman" w:cs="Times New Roman"/>
        </w:rPr>
      </w:pPr>
      <w:bookmarkStart w:id="17" w:name="_Toc480491570"/>
      <w:r w:rsidRPr="008E0FCB">
        <w:rPr>
          <w:rFonts w:ascii="Times New Roman" w:hAnsi="Times New Roman" w:cs="Times New Roman"/>
        </w:rPr>
        <w:t>Recommended Requirements</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4573"/>
        <w:gridCol w:w="3191"/>
      </w:tblGrid>
      <w:tr w:rsidR="003F6AAD" w:rsidRPr="007215FD" w:rsidTr="007215FD">
        <w:tc>
          <w:tcPr>
            <w:tcW w:w="1809" w:type="dxa"/>
            <w:shd w:val="clear" w:color="auto" w:fill="auto"/>
          </w:tcPr>
          <w:p w:rsidR="003F6AAD" w:rsidRPr="007215FD" w:rsidRDefault="003F6AAD" w:rsidP="007215FD">
            <w:pPr>
              <w:numPr>
                <w:ilvl w:val="0"/>
                <w:numId w:val="1"/>
              </w:numPr>
              <w:rPr>
                <w:lang w:val="vi-VN"/>
              </w:rPr>
            </w:pPr>
          </w:p>
        </w:tc>
        <w:tc>
          <w:tcPr>
            <w:tcW w:w="4573" w:type="dxa"/>
            <w:shd w:val="clear" w:color="auto" w:fill="auto"/>
          </w:tcPr>
          <w:p w:rsidR="003F6AAD" w:rsidRPr="007215FD" w:rsidRDefault="003F6AAD" w:rsidP="007215FD">
            <w:pPr>
              <w:jc w:val="center"/>
              <w:rPr>
                <w:lang w:val="vi-VN"/>
              </w:rPr>
            </w:pPr>
            <w:r w:rsidRPr="007215FD">
              <w:rPr>
                <w:lang w:val="vi-VN"/>
              </w:rPr>
              <w:t>Server</w:t>
            </w:r>
          </w:p>
        </w:tc>
        <w:tc>
          <w:tcPr>
            <w:tcW w:w="3191" w:type="dxa"/>
            <w:shd w:val="clear" w:color="auto" w:fill="auto"/>
          </w:tcPr>
          <w:p w:rsidR="003F6AAD" w:rsidRPr="007215FD" w:rsidRDefault="003F6AAD" w:rsidP="007215FD">
            <w:pPr>
              <w:jc w:val="center"/>
              <w:rPr>
                <w:lang w:val="vi-VN"/>
              </w:rPr>
            </w:pPr>
            <w:r w:rsidRPr="007215FD">
              <w:rPr>
                <w:lang w:val="vi-VN"/>
              </w:rPr>
              <w:t>Client</w:t>
            </w:r>
          </w:p>
        </w:tc>
      </w:tr>
      <w:tr w:rsidR="003F6AAD" w:rsidRPr="007215FD" w:rsidTr="007215FD">
        <w:tc>
          <w:tcPr>
            <w:tcW w:w="1809" w:type="dxa"/>
            <w:shd w:val="clear" w:color="auto" w:fill="auto"/>
          </w:tcPr>
          <w:p w:rsidR="003F6AAD" w:rsidRPr="007215FD" w:rsidRDefault="003F6AAD" w:rsidP="007215FD">
            <w:pPr>
              <w:rPr>
                <w:lang w:val="vi-VN"/>
              </w:rPr>
            </w:pPr>
            <w:r w:rsidRPr="007215FD">
              <w:rPr>
                <w:lang w:val="vi-VN"/>
              </w:rPr>
              <w:t>Hardware</w:t>
            </w:r>
          </w:p>
        </w:tc>
        <w:tc>
          <w:tcPr>
            <w:tcW w:w="4573" w:type="dxa"/>
            <w:shd w:val="clear" w:color="auto" w:fill="auto"/>
          </w:tcPr>
          <w:p w:rsidR="00734117" w:rsidRDefault="00734117" w:rsidP="007215FD">
            <w:r>
              <w:t xml:space="preserve">* Ram 256 Mb </w:t>
            </w:r>
          </w:p>
          <w:p w:rsidR="00734117" w:rsidRDefault="00734117" w:rsidP="007215FD">
            <w:r>
              <w:t xml:space="preserve">* CPU Celeron 1.8 </w:t>
            </w:r>
          </w:p>
          <w:p w:rsidR="003F6AAD" w:rsidRPr="007215FD" w:rsidRDefault="00734117" w:rsidP="007215FD">
            <w:pPr>
              <w:rPr>
                <w:lang w:val="vi-VN"/>
              </w:rPr>
            </w:pPr>
            <w:r>
              <w:t>* Connect Internet or LAN</w:t>
            </w:r>
          </w:p>
        </w:tc>
        <w:tc>
          <w:tcPr>
            <w:tcW w:w="3191" w:type="dxa"/>
            <w:shd w:val="clear" w:color="auto" w:fill="auto"/>
          </w:tcPr>
          <w:p w:rsidR="00734117" w:rsidRDefault="00734117" w:rsidP="007215FD">
            <w:r>
              <w:t xml:space="preserve">* Ram 128 Mb </w:t>
            </w:r>
          </w:p>
          <w:p w:rsidR="00734117" w:rsidRDefault="00734117" w:rsidP="007215FD">
            <w:r>
              <w:t xml:space="preserve">* CPU 800 MHz </w:t>
            </w:r>
          </w:p>
          <w:p w:rsidR="003F6AAD" w:rsidRPr="007215FD" w:rsidRDefault="00734117" w:rsidP="007215FD">
            <w:pPr>
              <w:rPr>
                <w:lang w:val="vi-VN"/>
              </w:rPr>
            </w:pPr>
            <w:r>
              <w:t>*Connect Internet or LAN</w:t>
            </w:r>
          </w:p>
        </w:tc>
      </w:tr>
      <w:tr w:rsidR="003F6AAD" w:rsidRPr="007215FD" w:rsidTr="007215FD">
        <w:tc>
          <w:tcPr>
            <w:tcW w:w="1809" w:type="dxa"/>
            <w:shd w:val="clear" w:color="auto" w:fill="auto"/>
          </w:tcPr>
          <w:p w:rsidR="003F6AAD" w:rsidRPr="007215FD" w:rsidRDefault="003F6AAD" w:rsidP="007215FD">
            <w:pPr>
              <w:rPr>
                <w:lang w:val="vi-VN"/>
              </w:rPr>
            </w:pPr>
            <w:r w:rsidRPr="007215FD">
              <w:rPr>
                <w:lang w:val="vi-VN"/>
              </w:rPr>
              <w:t>Software</w:t>
            </w:r>
          </w:p>
        </w:tc>
        <w:tc>
          <w:tcPr>
            <w:tcW w:w="4573" w:type="dxa"/>
            <w:shd w:val="clear" w:color="auto" w:fill="auto"/>
          </w:tcPr>
          <w:p w:rsidR="003F6AAD" w:rsidRPr="007215FD" w:rsidRDefault="003F6AAD" w:rsidP="007215FD">
            <w:pPr>
              <w:rPr>
                <w:lang w:val="vi-VN"/>
              </w:rPr>
            </w:pPr>
            <w:r>
              <w:t>* App server</w:t>
            </w:r>
          </w:p>
        </w:tc>
        <w:tc>
          <w:tcPr>
            <w:tcW w:w="3191" w:type="dxa"/>
            <w:shd w:val="clear" w:color="auto" w:fill="auto"/>
          </w:tcPr>
          <w:p w:rsidR="003F6AAD" w:rsidRDefault="003F6AAD" w:rsidP="007215FD">
            <w:r>
              <w:t xml:space="preserve">* Windown XP </w:t>
            </w:r>
          </w:p>
          <w:p w:rsidR="00734117" w:rsidRPr="007215FD" w:rsidRDefault="003F6AAD" w:rsidP="007215FD">
            <w:pPr>
              <w:spacing w:before="120"/>
              <w:jc w:val="both"/>
              <w:rPr>
                <w:lang w:val="vi-VN"/>
              </w:rPr>
            </w:pPr>
            <w:r>
              <w:t xml:space="preserve">* </w:t>
            </w:r>
            <w:r w:rsidR="00734117" w:rsidRPr="007215FD">
              <w:rPr>
                <w:lang w:val="vi-VN"/>
              </w:rPr>
              <w:t>IE 9 trở lên, FireFox và Chrome các bản mới nhất</w:t>
            </w:r>
          </w:p>
          <w:p w:rsidR="003F6AAD" w:rsidRPr="007215FD" w:rsidRDefault="003F6AAD" w:rsidP="007215FD">
            <w:pPr>
              <w:rPr>
                <w:lang w:val="vi-VN"/>
              </w:rPr>
            </w:pPr>
          </w:p>
        </w:tc>
      </w:tr>
    </w:tbl>
    <w:p w:rsidR="003F6AAD" w:rsidRPr="003F6AAD" w:rsidRDefault="003F6AAD" w:rsidP="003F6AAD">
      <w:pPr>
        <w:rPr>
          <w:lang w:val="vi-VN"/>
        </w:rPr>
      </w:pPr>
    </w:p>
    <w:p w:rsidR="003F6AAD" w:rsidRPr="003F6AAD" w:rsidRDefault="003F6AAD" w:rsidP="003F6AAD"/>
    <w:p w:rsidR="00637EB9" w:rsidRPr="008E0FCB" w:rsidRDefault="00637EB9" w:rsidP="00887656">
      <w:pPr>
        <w:spacing w:after="120"/>
      </w:pPr>
    </w:p>
    <w:p w:rsidR="00D25FE0" w:rsidRPr="008E0FCB" w:rsidRDefault="00243F44" w:rsidP="00887656">
      <w:pPr>
        <w:pStyle w:val="Heading1"/>
        <w:numPr>
          <w:ilvl w:val="0"/>
          <w:numId w:val="1"/>
        </w:numPr>
        <w:spacing w:after="120" w:line="288" w:lineRule="auto"/>
        <w:jc w:val="center"/>
        <w:rPr>
          <w:bCs w:val="0"/>
          <w:sz w:val="32"/>
          <w:szCs w:val="32"/>
        </w:rPr>
      </w:pPr>
      <w:bookmarkStart w:id="18" w:name="_Toc57079214"/>
      <w:r w:rsidRPr="008E0FCB">
        <w:rPr>
          <w:bCs w:val="0"/>
          <w:sz w:val="32"/>
          <w:szCs w:val="32"/>
        </w:rPr>
        <w:br w:type="page"/>
      </w:r>
      <w:bookmarkStart w:id="19" w:name="_Toc480491571"/>
      <w:r w:rsidR="00D25FE0" w:rsidRPr="008E0FCB">
        <w:rPr>
          <w:bCs w:val="0"/>
          <w:sz w:val="32"/>
          <w:szCs w:val="32"/>
        </w:rPr>
        <w:lastRenderedPageBreak/>
        <w:t>Customer Requirements Specification</w:t>
      </w:r>
      <w:bookmarkEnd w:id="18"/>
      <w:bookmarkEnd w:id="19"/>
    </w:p>
    <w:p w:rsidR="00D25FE0" w:rsidRDefault="00D25FE0" w:rsidP="00887656">
      <w:pPr>
        <w:pStyle w:val="Heading2"/>
        <w:numPr>
          <w:ilvl w:val="1"/>
          <w:numId w:val="1"/>
        </w:numPr>
        <w:spacing w:before="0" w:after="120"/>
        <w:rPr>
          <w:rFonts w:ascii="Times New Roman" w:hAnsi="Times New Roman" w:cs="Times New Roman"/>
        </w:rPr>
      </w:pPr>
      <w:bookmarkStart w:id="20" w:name="_Toc57079215"/>
      <w:bookmarkStart w:id="21" w:name="_Toc480491572"/>
      <w:r w:rsidRPr="008E0FCB">
        <w:rPr>
          <w:rFonts w:ascii="Times New Roman" w:hAnsi="Times New Roman" w:cs="Times New Roman"/>
        </w:rPr>
        <w:t>Users of the System</w:t>
      </w:r>
      <w:bookmarkEnd w:id="20"/>
      <w:bookmarkEnd w:id="21"/>
    </w:p>
    <w:p w:rsidR="00734117" w:rsidRDefault="00734117" w:rsidP="00734117">
      <w:pPr>
        <w:ind w:firstLine="720"/>
      </w:pPr>
      <w:r>
        <w:t xml:space="preserve">Các đối tượng sử dụng hệ thống bao gồm: </w:t>
      </w:r>
    </w:p>
    <w:p w:rsidR="00734117" w:rsidRDefault="00734117" w:rsidP="00734117">
      <w:pPr>
        <w:ind w:firstLine="720"/>
      </w:pPr>
      <w:r>
        <w:t xml:space="preserve">a. Guest ( Khách vãng lai ) </w:t>
      </w:r>
    </w:p>
    <w:p w:rsidR="00734117" w:rsidRDefault="00734117" w:rsidP="00734117">
      <w:pPr>
        <w:ind w:firstLine="720"/>
      </w:pPr>
      <w:r>
        <w:t xml:space="preserve">b. Member ( Thành viên ) </w:t>
      </w:r>
    </w:p>
    <w:p w:rsidR="00734117" w:rsidRDefault="00734117" w:rsidP="00734117">
      <w:pPr>
        <w:ind w:firstLine="720"/>
      </w:pPr>
      <w:r>
        <w:t>c. Amin ( Người quản trị hệ thống )</w:t>
      </w:r>
    </w:p>
    <w:p w:rsidR="00D97EF0" w:rsidRPr="008E0FCB" w:rsidRDefault="00734117" w:rsidP="00734117">
      <w:pPr>
        <w:ind w:firstLine="720"/>
        <w:rPr>
          <w:color w:val="000000"/>
        </w:rPr>
      </w:pPr>
      <w:r>
        <w:rPr>
          <w:lang w:val="vi-VN"/>
        </w:rPr>
        <w:t>d. Super Admin (Người quản lý chung)</w:t>
      </w:r>
    </w:p>
    <w:p w:rsidR="00D97EF0" w:rsidRPr="008E0FCB" w:rsidRDefault="00D97EF0" w:rsidP="00887656">
      <w:pPr>
        <w:spacing w:after="120"/>
      </w:pPr>
    </w:p>
    <w:p w:rsidR="00734117" w:rsidRDefault="00D25FE0" w:rsidP="00734117">
      <w:pPr>
        <w:pStyle w:val="Heading2"/>
        <w:numPr>
          <w:ilvl w:val="1"/>
          <w:numId w:val="1"/>
        </w:numPr>
        <w:spacing w:before="0" w:after="120"/>
        <w:rPr>
          <w:rFonts w:ascii="Times New Roman" w:hAnsi="Times New Roman" w:cs="Times New Roman"/>
        </w:rPr>
      </w:pPr>
      <w:bookmarkStart w:id="22" w:name="_Toc57079216"/>
      <w:bookmarkStart w:id="23" w:name="_Toc480491573"/>
      <w:r w:rsidRPr="008E0FCB">
        <w:rPr>
          <w:rFonts w:ascii="Times New Roman" w:hAnsi="Times New Roman" w:cs="Times New Roman"/>
        </w:rPr>
        <w:t>System functions</w:t>
      </w:r>
      <w:bookmarkStart w:id="24" w:name="_Toc480491574"/>
      <w:bookmarkEnd w:id="22"/>
      <w:bookmarkEnd w:id="23"/>
    </w:p>
    <w:p w:rsidR="00734117" w:rsidRDefault="00734117" w:rsidP="00734117">
      <w:pPr>
        <w:pStyle w:val="Heading2"/>
        <w:spacing w:before="0" w:after="120"/>
        <w:rPr>
          <w:ins w:id="25" w:author="HOE" w:date="2017-04-22T08:58:00Z"/>
          <w:rFonts w:ascii="Times New Roman" w:hAnsi="Times New Roman" w:cs="Times New Roman"/>
        </w:rPr>
      </w:pPr>
      <w:r w:rsidRPr="008E0FCB">
        <w:rPr>
          <w:rFonts w:ascii="Times New Roman" w:hAnsi="Times New Roman" w:cs="Times New Roman"/>
          <w:lang w:val="vi-VN"/>
        </w:rPr>
        <w:t>2.2.1: Nhóm</w:t>
      </w:r>
      <w:ins w:id="26" w:author="HOE" w:date="2017-04-22T08:57:00Z">
        <w:r>
          <w:rPr>
            <w:rFonts w:ascii="Times New Roman" w:hAnsi="Times New Roman" w:cs="Times New Roman"/>
            <w:lang w:val="vi-VN"/>
          </w:rPr>
          <w:t xml:space="preserve"> chức năng cho khách vãng lai</w:t>
        </w:r>
      </w:ins>
      <w:del w:id="27" w:author="HOE" w:date="2017-04-22T08:57:00Z">
        <w:r w:rsidRPr="008E0FCB" w:rsidDel="00734117">
          <w:rPr>
            <w:rFonts w:ascii="Times New Roman" w:hAnsi="Times New Roman" w:cs="Times New Roman"/>
            <w:lang w:val="vi-VN"/>
          </w:rPr>
          <w:delText xml:space="preserve"> chức năng truy xuất hệ thống</w:delText>
        </w:r>
      </w:del>
      <w:r w:rsidRPr="008E0FCB">
        <w:rPr>
          <w:rFonts w:ascii="Times New Roman" w:hAnsi="Times New Roman" w:cs="Times New Roman"/>
          <w:lang w:val="vi-VN"/>
        </w:rPr>
        <w:t>:</w:t>
      </w:r>
      <w:r w:rsidRPr="008E0FCB">
        <w:rPr>
          <w:rFonts w:ascii="Times New Roman" w:hAnsi="Times New Roman" w:cs="Times New Roman"/>
        </w:rPr>
        <w:t xml:space="preserve"> </w:t>
      </w:r>
    </w:p>
    <w:p w:rsidR="00734117" w:rsidRDefault="00734117" w:rsidP="00734117">
      <w:pPr>
        <w:rPr>
          <w:ins w:id="28" w:author="HOE" w:date="2017-04-22T09:00:00Z"/>
          <w:lang w:val="vi-VN"/>
        </w:rPr>
        <w:pPrChange w:id="29" w:author="HOE" w:date="2017-04-22T08:58:00Z">
          <w:pPr>
            <w:pStyle w:val="Heading2"/>
            <w:spacing w:before="0" w:after="120"/>
          </w:pPr>
        </w:pPrChange>
      </w:pPr>
      <w:ins w:id="30" w:author="HOE" w:date="2017-04-22T08:58:00Z">
        <w:r>
          <w:rPr>
            <w:lang w:val="vi-VN"/>
          </w:rPr>
          <w:tab/>
          <w:t>1. Xem trang cá nhân:</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7055"/>
        <w:tblGridChange w:id="31">
          <w:tblGrid>
            <w:gridCol w:w="2518"/>
            <w:gridCol w:w="7055"/>
          </w:tblGrid>
        </w:tblGridChange>
      </w:tblGrid>
      <w:tr w:rsidR="00734117" w:rsidRPr="007215FD" w:rsidTr="007215FD">
        <w:trPr>
          <w:ins w:id="32" w:author="HOE" w:date="2017-04-22T09:00:00Z"/>
        </w:trPr>
        <w:tc>
          <w:tcPr>
            <w:tcW w:w="2518" w:type="dxa"/>
            <w:shd w:val="clear" w:color="auto" w:fill="auto"/>
          </w:tcPr>
          <w:p w:rsidR="00734117" w:rsidRPr="007215FD" w:rsidRDefault="00734117" w:rsidP="00734117">
            <w:pPr>
              <w:rPr>
                <w:ins w:id="33" w:author="HOE" w:date="2017-04-22T09:00:00Z"/>
                <w:lang w:val="vi-VN"/>
              </w:rPr>
            </w:pPr>
            <w:ins w:id="34" w:author="HOE" w:date="2017-04-22T09:00:00Z">
              <w:r w:rsidRPr="007215FD">
                <w:rPr>
                  <w:lang w:val="vi-VN"/>
                </w:rPr>
                <w:t>Description</w:t>
              </w:r>
            </w:ins>
          </w:p>
        </w:tc>
        <w:tc>
          <w:tcPr>
            <w:tcW w:w="7055" w:type="dxa"/>
            <w:shd w:val="clear" w:color="auto" w:fill="auto"/>
          </w:tcPr>
          <w:p w:rsidR="00734117" w:rsidRPr="007215FD" w:rsidRDefault="00734117" w:rsidP="00734117">
            <w:pPr>
              <w:rPr>
                <w:ins w:id="35" w:author="HOE" w:date="2017-04-22T09:00:00Z"/>
                <w:lang w:val="vi-VN"/>
              </w:rPr>
            </w:pPr>
            <w:ins w:id="36" w:author="HOE" w:date="2017-04-22T09:00:00Z">
              <w:r w:rsidRPr="007215FD">
                <w:rPr>
                  <w:lang w:val="vi-VN"/>
                </w:rPr>
                <w:t>Khách có thể xem thông tin trên trang cá nhân người dùng</w:t>
              </w:r>
            </w:ins>
          </w:p>
        </w:tc>
      </w:tr>
      <w:tr w:rsidR="00734117" w:rsidRPr="007215FD" w:rsidTr="007215FD">
        <w:trPr>
          <w:ins w:id="37" w:author="HOE" w:date="2017-04-22T09:00:00Z"/>
        </w:trPr>
        <w:tc>
          <w:tcPr>
            <w:tcW w:w="2518" w:type="dxa"/>
            <w:shd w:val="clear" w:color="auto" w:fill="auto"/>
          </w:tcPr>
          <w:p w:rsidR="00734117" w:rsidRPr="007215FD" w:rsidRDefault="00734117" w:rsidP="00734117">
            <w:pPr>
              <w:rPr>
                <w:ins w:id="38" w:author="HOE" w:date="2017-04-22T09:00:00Z"/>
                <w:lang w:val="vi-VN"/>
              </w:rPr>
            </w:pPr>
            <w:ins w:id="39" w:author="HOE" w:date="2017-04-22T09:01:00Z">
              <w:r w:rsidRPr="007215FD">
                <w:rPr>
                  <w:lang w:val="vi-VN"/>
                </w:rPr>
                <w:t>Input</w:t>
              </w:r>
            </w:ins>
          </w:p>
        </w:tc>
        <w:tc>
          <w:tcPr>
            <w:tcW w:w="7055" w:type="dxa"/>
            <w:shd w:val="clear" w:color="auto" w:fill="auto"/>
          </w:tcPr>
          <w:p w:rsidR="00734117" w:rsidRPr="007215FD" w:rsidRDefault="00734117" w:rsidP="00734117">
            <w:pPr>
              <w:rPr>
                <w:ins w:id="40" w:author="HOE" w:date="2017-04-22T09:00:00Z"/>
                <w:lang w:val="vi-VN"/>
              </w:rPr>
            </w:pPr>
            <w:ins w:id="41" w:author="HOE" w:date="2017-04-22T09:01:00Z">
              <w:r w:rsidRPr="007215FD">
                <w:rPr>
                  <w:lang w:val="vi-VN"/>
                </w:rPr>
                <w:t>Lựa chọn người dùng muốn xem</w:t>
              </w:r>
            </w:ins>
          </w:p>
        </w:tc>
      </w:tr>
      <w:tr w:rsidR="00734117" w:rsidRPr="007215FD" w:rsidTr="007215FD">
        <w:trPr>
          <w:ins w:id="42" w:author="HOE" w:date="2017-04-22T09:00:00Z"/>
        </w:trPr>
        <w:tc>
          <w:tcPr>
            <w:tcW w:w="2518" w:type="dxa"/>
            <w:shd w:val="clear" w:color="auto" w:fill="auto"/>
          </w:tcPr>
          <w:p w:rsidR="00734117" w:rsidRPr="007215FD" w:rsidRDefault="00734117" w:rsidP="00734117">
            <w:pPr>
              <w:rPr>
                <w:ins w:id="43" w:author="HOE" w:date="2017-04-22T09:00:00Z"/>
                <w:lang w:val="vi-VN"/>
              </w:rPr>
            </w:pPr>
            <w:ins w:id="44" w:author="HOE" w:date="2017-04-22T09:01:00Z">
              <w:r w:rsidRPr="007215FD">
                <w:rPr>
                  <w:lang w:val="vi-VN"/>
                </w:rPr>
                <w:t>Process</w:t>
              </w:r>
            </w:ins>
          </w:p>
        </w:tc>
        <w:tc>
          <w:tcPr>
            <w:tcW w:w="7055" w:type="dxa"/>
            <w:shd w:val="clear" w:color="auto" w:fill="auto"/>
          </w:tcPr>
          <w:p w:rsidR="00734117" w:rsidRPr="007215FD" w:rsidRDefault="00734117" w:rsidP="00734117">
            <w:pPr>
              <w:rPr>
                <w:ins w:id="45" w:author="HOE" w:date="2017-04-22T09:00:00Z"/>
                <w:lang w:val="vi-VN"/>
              </w:rPr>
            </w:pPr>
            <w:ins w:id="46" w:author="HOE" w:date="2017-04-22T09:02:00Z">
              <w:r w:rsidRPr="007215FD">
                <w:rPr>
                  <w:lang w:val="vi-VN"/>
                </w:rPr>
                <w:t>Tìm kiếm trong CSDL</w:t>
              </w:r>
            </w:ins>
          </w:p>
        </w:tc>
      </w:tr>
      <w:tr w:rsidR="00734117" w:rsidRPr="007215FD" w:rsidTr="007215FD">
        <w:trPr>
          <w:ins w:id="47" w:author="HOE" w:date="2017-04-22T09:00:00Z"/>
        </w:trPr>
        <w:tc>
          <w:tcPr>
            <w:tcW w:w="2518" w:type="dxa"/>
            <w:shd w:val="clear" w:color="auto" w:fill="auto"/>
          </w:tcPr>
          <w:p w:rsidR="00734117" w:rsidRPr="007215FD" w:rsidRDefault="00734117" w:rsidP="00734117">
            <w:pPr>
              <w:rPr>
                <w:ins w:id="48" w:author="HOE" w:date="2017-04-22T09:00:00Z"/>
                <w:lang w:val="vi-VN"/>
              </w:rPr>
            </w:pPr>
            <w:ins w:id="49" w:author="HOE" w:date="2017-04-22T09:02:00Z">
              <w:r w:rsidRPr="007215FD">
                <w:rPr>
                  <w:lang w:val="vi-VN"/>
                </w:rPr>
                <w:t>Output</w:t>
              </w:r>
            </w:ins>
          </w:p>
        </w:tc>
        <w:tc>
          <w:tcPr>
            <w:tcW w:w="7055" w:type="dxa"/>
            <w:shd w:val="clear" w:color="auto" w:fill="auto"/>
          </w:tcPr>
          <w:p w:rsidR="00734117" w:rsidRPr="007215FD" w:rsidRDefault="00734117" w:rsidP="00734117">
            <w:pPr>
              <w:rPr>
                <w:ins w:id="50" w:author="HOE" w:date="2017-04-22T09:03:00Z"/>
                <w:lang w:val="vi-VN"/>
              </w:rPr>
            </w:pPr>
            <w:ins w:id="51" w:author="HOE" w:date="2017-04-22T09:02:00Z">
              <w:r w:rsidRPr="007215FD">
                <w:rPr>
                  <w:lang w:val="vi-VN"/>
                </w:rPr>
                <w:t xml:space="preserve">Hiển thị thông tin cá nhân người dùng và </w:t>
              </w:r>
            </w:ins>
            <w:ins w:id="52" w:author="HOE" w:date="2017-04-22T09:03:00Z">
              <w:r w:rsidR="00CF11B7" w:rsidRPr="007215FD">
                <w:rPr>
                  <w:lang w:val="vi-VN"/>
                </w:rPr>
                <w:t>các bài đăng của người dùng</w:t>
              </w:r>
            </w:ins>
          </w:p>
          <w:p w:rsidR="00CF11B7" w:rsidRPr="007215FD" w:rsidRDefault="00CF11B7" w:rsidP="00734117">
            <w:pPr>
              <w:rPr>
                <w:ins w:id="53" w:author="HOE" w:date="2017-04-22T09:00:00Z"/>
                <w:lang w:val="vi-VN"/>
              </w:rPr>
            </w:pPr>
            <w:ins w:id="54" w:author="HOE" w:date="2017-04-22T09:03:00Z">
              <w:r w:rsidRPr="007215FD">
                <w:rPr>
                  <w:lang w:val="vi-VN"/>
                </w:rPr>
                <w:t>(ở chế độ public)</w:t>
              </w:r>
            </w:ins>
          </w:p>
        </w:tc>
      </w:tr>
    </w:tbl>
    <w:p w:rsidR="00734117" w:rsidRDefault="00734117" w:rsidP="00734117">
      <w:pPr>
        <w:rPr>
          <w:ins w:id="55" w:author="HOE" w:date="2017-04-22T08:58:00Z"/>
          <w:lang w:val="vi-VN"/>
        </w:rPr>
        <w:pPrChange w:id="56" w:author="HOE" w:date="2017-04-22T08:58:00Z">
          <w:pPr>
            <w:pStyle w:val="Heading2"/>
            <w:spacing w:before="0" w:after="120"/>
          </w:pPr>
        </w:pPrChange>
      </w:pPr>
    </w:p>
    <w:p w:rsidR="00734117" w:rsidRDefault="00734117" w:rsidP="00734117">
      <w:pPr>
        <w:rPr>
          <w:ins w:id="57" w:author="HOE" w:date="2017-04-22T09:03:00Z"/>
          <w:lang w:val="vi-VN"/>
        </w:rPr>
        <w:pPrChange w:id="58" w:author="HOE" w:date="2017-04-22T08:58:00Z">
          <w:pPr>
            <w:pStyle w:val="Heading2"/>
            <w:spacing w:before="0" w:after="120"/>
          </w:pPr>
        </w:pPrChange>
      </w:pPr>
      <w:ins w:id="59" w:author="HOE" w:date="2017-04-22T08:59:00Z">
        <w:r>
          <w:rPr>
            <w:lang w:val="vi-VN"/>
          </w:rPr>
          <w:tab/>
          <w:t>2. Xem món ăn:</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7055"/>
        <w:tblGridChange w:id="60">
          <w:tblGrid>
            <w:gridCol w:w="2518"/>
            <w:gridCol w:w="7055"/>
          </w:tblGrid>
        </w:tblGridChange>
      </w:tblGrid>
      <w:tr w:rsidR="00CF11B7" w:rsidRPr="007215FD" w:rsidTr="007215FD">
        <w:trPr>
          <w:ins w:id="61" w:author="HOE" w:date="2017-04-22T09:03:00Z"/>
        </w:trPr>
        <w:tc>
          <w:tcPr>
            <w:tcW w:w="2518" w:type="dxa"/>
            <w:shd w:val="clear" w:color="auto" w:fill="auto"/>
          </w:tcPr>
          <w:p w:rsidR="00CF11B7" w:rsidRPr="007215FD" w:rsidRDefault="00CF11B7" w:rsidP="007215FD">
            <w:pPr>
              <w:rPr>
                <w:ins w:id="62" w:author="HOE" w:date="2017-04-22T09:03:00Z"/>
                <w:lang w:val="vi-VN"/>
              </w:rPr>
            </w:pPr>
            <w:ins w:id="63" w:author="HOE" w:date="2017-04-22T09:03:00Z">
              <w:r w:rsidRPr="007215FD">
                <w:rPr>
                  <w:lang w:val="vi-VN"/>
                </w:rPr>
                <w:t>Description</w:t>
              </w:r>
            </w:ins>
          </w:p>
        </w:tc>
        <w:tc>
          <w:tcPr>
            <w:tcW w:w="7055" w:type="dxa"/>
            <w:shd w:val="clear" w:color="auto" w:fill="auto"/>
          </w:tcPr>
          <w:p w:rsidR="00CF11B7" w:rsidRPr="007215FD" w:rsidRDefault="00CF11B7" w:rsidP="00CF11B7">
            <w:pPr>
              <w:rPr>
                <w:ins w:id="64" w:author="HOE" w:date="2017-04-22T09:03:00Z"/>
                <w:lang w:val="vi-VN"/>
              </w:rPr>
            </w:pPr>
            <w:ins w:id="65" w:author="HOE" w:date="2017-04-22T09:03:00Z">
              <w:r w:rsidRPr="007215FD">
                <w:rPr>
                  <w:lang w:val="vi-VN"/>
                </w:rPr>
                <w:t>Khách có thể xem thông tin món ăn</w:t>
              </w:r>
            </w:ins>
          </w:p>
        </w:tc>
      </w:tr>
      <w:tr w:rsidR="00CF11B7" w:rsidRPr="007215FD" w:rsidTr="007215FD">
        <w:trPr>
          <w:ins w:id="66" w:author="HOE" w:date="2017-04-22T09:03:00Z"/>
        </w:trPr>
        <w:tc>
          <w:tcPr>
            <w:tcW w:w="2518" w:type="dxa"/>
            <w:shd w:val="clear" w:color="auto" w:fill="auto"/>
          </w:tcPr>
          <w:p w:rsidR="00CF11B7" w:rsidRPr="007215FD" w:rsidRDefault="00CF11B7" w:rsidP="007215FD">
            <w:pPr>
              <w:rPr>
                <w:ins w:id="67" w:author="HOE" w:date="2017-04-22T09:03:00Z"/>
                <w:lang w:val="vi-VN"/>
              </w:rPr>
            </w:pPr>
            <w:ins w:id="68" w:author="HOE" w:date="2017-04-22T09:03:00Z">
              <w:r w:rsidRPr="007215FD">
                <w:rPr>
                  <w:lang w:val="vi-VN"/>
                </w:rPr>
                <w:t>Input</w:t>
              </w:r>
            </w:ins>
          </w:p>
        </w:tc>
        <w:tc>
          <w:tcPr>
            <w:tcW w:w="7055" w:type="dxa"/>
            <w:shd w:val="clear" w:color="auto" w:fill="auto"/>
          </w:tcPr>
          <w:p w:rsidR="00CF11B7" w:rsidRPr="007215FD" w:rsidRDefault="00CF11B7" w:rsidP="00CF11B7">
            <w:pPr>
              <w:rPr>
                <w:ins w:id="69" w:author="HOE" w:date="2017-04-22T09:03:00Z"/>
                <w:lang w:val="vi-VN"/>
              </w:rPr>
            </w:pPr>
            <w:ins w:id="70" w:author="HOE" w:date="2017-04-22T09:03:00Z">
              <w:r w:rsidRPr="007215FD">
                <w:rPr>
                  <w:lang w:val="vi-VN"/>
                </w:rPr>
                <w:t>Lựa chọn món ăn muốn xem</w:t>
              </w:r>
            </w:ins>
          </w:p>
        </w:tc>
      </w:tr>
      <w:tr w:rsidR="00CF11B7" w:rsidRPr="007215FD" w:rsidTr="007215FD">
        <w:trPr>
          <w:ins w:id="71" w:author="HOE" w:date="2017-04-22T09:03:00Z"/>
        </w:trPr>
        <w:tc>
          <w:tcPr>
            <w:tcW w:w="2518" w:type="dxa"/>
            <w:shd w:val="clear" w:color="auto" w:fill="auto"/>
          </w:tcPr>
          <w:p w:rsidR="00CF11B7" w:rsidRPr="007215FD" w:rsidRDefault="00CF11B7" w:rsidP="007215FD">
            <w:pPr>
              <w:rPr>
                <w:ins w:id="72" w:author="HOE" w:date="2017-04-22T09:03:00Z"/>
                <w:lang w:val="vi-VN"/>
              </w:rPr>
            </w:pPr>
            <w:ins w:id="73" w:author="HOE" w:date="2017-04-22T09:03:00Z">
              <w:r w:rsidRPr="007215FD">
                <w:rPr>
                  <w:lang w:val="vi-VN"/>
                </w:rPr>
                <w:t>Process</w:t>
              </w:r>
            </w:ins>
          </w:p>
        </w:tc>
        <w:tc>
          <w:tcPr>
            <w:tcW w:w="7055" w:type="dxa"/>
            <w:shd w:val="clear" w:color="auto" w:fill="auto"/>
          </w:tcPr>
          <w:p w:rsidR="00CF11B7" w:rsidRPr="007215FD" w:rsidRDefault="00CF11B7" w:rsidP="007215FD">
            <w:pPr>
              <w:rPr>
                <w:ins w:id="74" w:author="HOE" w:date="2017-04-22T09:03:00Z"/>
                <w:lang w:val="vi-VN"/>
              </w:rPr>
            </w:pPr>
            <w:ins w:id="75" w:author="HOE" w:date="2017-04-22T09:03:00Z">
              <w:r w:rsidRPr="007215FD">
                <w:rPr>
                  <w:lang w:val="vi-VN"/>
                </w:rPr>
                <w:t>Tìm kiếm trong CSDL</w:t>
              </w:r>
            </w:ins>
          </w:p>
        </w:tc>
      </w:tr>
      <w:tr w:rsidR="00CF11B7" w:rsidRPr="007215FD" w:rsidTr="007215FD">
        <w:trPr>
          <w:ins w:id="76" w:author="HOE" w:date="2017-04-22T09:03:00Z"/>
        </w:trPr>
        <w:tc>
          <w:tcPr>
            <w:tcW w:w="2518" w:type="dxa"/>
            <w:shd w:val="clear" w:color="auto" w:fill="auto"/>
          </w:tcPr>
          <w:p w:rsidR="00CF11B7" w:rsidRPr="007215FD" w:rsidRDefault="00CF11B7" w:rsidP="007215FD">
            <w:pPr>
              <w:rPr>
                <w:ins w:id="77" w:author="HOE" w:date="2017-04-22T09:03:00Z"/>
                <w:lang w:val="vi-VN"/>
              </w:rPr>
            </w:pPr>
            <w:ins w:id="78" w:author="HOE" w:date="2017-04-22T09:03:00Z">
              <w:r w:rsidRPr="007215FD">
                <w:rPr>
                  <w:lang w:val="vi-VN"/>
                </w:rPr>
                <w:t>Output</w:t>
              </w:r>
            </w:ins>
          </w:p>
        </w:tc>
        <w:tc>
          <w:tcPr>
            <w:tcW w:w="7055" w:type="dxa"/>
            <w:shd w:val="clear" w:color="auto" w:fill="auto"/>
          </w:tcPr>
          <w:p w:rsidR="00CF11B7" w:rsidRPr="007215FD" w:rsidRDefault="00CF11B7" w:rsidP="007215FD">
            <w:pPr>
              <w:rPr>
                <w:ins w:id="79" w:author="HOE" w:date="2017-04-22T09:03:00Z"/>
                <w:lang w:val="vi-VN"/>
              </w:rPr>
            </w:pPr>
            <w:ins w:id="80" w:author="HOE" w:date="2017-04-22T09:04:00Z">
              <w:r w:rsidRPr="007215FD">
                <w:rPr>
                  <w:lang w:val="vi-VN"/>
                </w:rPr>
                <w:t>Hiển thị các thông tin về món ăn thông qua ảnh của người dùng</w:t>
              </w:r>
            </w:ins>
          </w:p>
        </w:tc>
      </w:tr>
    </w:tbl>
    <w:p w:rsidR="00CF11B7" w:rsidRDefault="00CF11B7" w:rsidP="00734117">
      <w:pPr>
        <w:rPr>
          <w:ins w:id="81" w:author="HOE" w:date="2017-04-22T08:59:00Z"/>
          <w:lang w:val="vi-VN"/>
        </w:rPr>
        <w:pPrChange w:id="82" w:author="HOE" w:date="2017-04-22T08:58:00Z">
          <w:pPr>
            <w:pStyle w:val="Heading2"/>
            <w:spacing w:before="0" w:after="120"/>
          </w:pPr>
        </w:pPrChange>
      </w:pPr>
    </w:p>
    <w:p w:rsidR="00734117" w:rsidRDefault="00734117" w:rsidP="00734117">
      <w:pPr>
        <w:rPr>
          <w:ins w:id="83" w:author="HOE" w:date="2017-04-22T09:04:00Z"/>
          <w:lang w:val="vi-VN"/>
        </w:rPr>
        <w:pPrChange w:id="84" w:author="HOE" w:date="2017-04-22T08:58:00Z">
          <w:pPr>
            <w:pStyle w:val="Heading2"/>
            <w:spacing w:before="0" w:after="120"/>
          </w:pPr>
        </w:pPrChange>
      </w:pPr>
      <w:ins w:id="85" w:author="HOE" w:date="2017-04-22T09:00:00Z">
        <w:r>
          <w:rPr>
            <w:lang w:val="vi-VN"/>
          </w:rPr>
          <w:tab/>
          <w:t>3. Tìm kiếm món ăn:</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7055"/>
        <w:tblGridChange w:id="86">
          <w:tblGrid>
            <w:gridCol w:w="2518"/>
            <w:gridCol w:w="7055"/>
          </w:tblGrid>
        </w:tblGridChange>
      </w:tblGrid>
      <w:tr w:rsidR="00CF11B7" w:rsidRPr="007215FD" w:rsidTr="007215FD">
        <w:trPr>
          <w:ins w:id="87" w:author="HOE" w:date="2017-04-22T09:04:00Z"/>
        </w:trPr>
        <w:tc>
          <w:tcPr>
            <w:tcW w:w="2518" w:type="dxa"/>
            <w:shd w:val="clear" w:color="auto" w:fill="auto"/>
          </w:tcPr>
          <w:p w:rsidR="00CF11B7" w:rsidRPr="007215FD" w:rsidRDefault="00CF11B7" w:rsidP="007215FD">
            <w:pPr>
              <w:rPr>
                <w:ins w:id="88" w:author="HOE" w:date="2017-04-22T09:04:00Z"/>
                <w:lang w:val="vi-VN"/>
              </w:rPr>
            </w:pPr>
            <w:ins w:id="89" w:author="HOE" w:date="2017-04-22T09:04:00Z">
              <w:r w:rsidRPr="007215FD">
                <w:rPr>
                  <w:lang w:val="vi-VN"/>
                </w:rPr>
                <w:t>Description</w:t>
              </w:r>
            </w:ins>
          </w:p>
        </w:tc>
        <w:tc>
          <w:tcPr>
            <w:tcW w:w="7055" w:type="dxa"/>
            <w:shd w:val="clear" w:color="auto" w:fill="auto"/>
          </w:tcPr>
          <w:p w:rsidR="00CF11B7" w:rsidRPr="007215FD" w:rsidRDefault="00CF11B7" w:rsidP="00CF11B7">
            <w:pPr>
              <w:rPr>
                <w:ins w:id="90" w:author="HOE" w:date="2017-04-22T09:04:00Z"/>
                <w:lang w:val="vi-VN"/>
              </w:rPr>
            </w:pPr>
            <w:ins w:id="91" w:author="HOE" w:date="2017-04-22T09:04:00Z">
              <w:r w:rsidRPr="007215FD">
                <w:rPr>
                  <w:lang w:val="vi-VN"/>
                </w:rPr>
                <w:t xml:space="preserve">Khách có thể </w:t>
              </w:r>
            </w:ins>
            <w:ins w:id="92" w:author="HOE" w:date="2017-04-22T09:05:00Z">
              <w:r w:rsidRPr="007215FD">
                <w:rPr>
                  <w:lang w:val="vi-VN"/>
                </w:rPr>
                <w:t>tìm kiếm món ăn theo ý muốn</w:t>
              </w:r>
            </w:ins>
          </w:p>
        </w:tc>
      </w:tr>
      <w:tr w:rsidR="00CF11B7" w:rsidRPr="007215FD" w:rsidTr="007215FD">
        <w:trPr>
          <w:ins w:id="93" w:author="HOE" w:date="2017-04-22T09:04:00Z"/>
        </w:trPr>
        <w:tc>
          <w:tcPr>
            <w:tcW w:w="2518" w:type="dxa"/>
            <w:shd w:val="clear" w:color="auto" w:fill="auto"/>
          </w:tcPr>
          <w:p w:rsidR="00CF11B7" w:rsidRPr="007215FD" w:rsidRDefault="00CF11B7" w:rsidP="007215FD">
            <w:pPr>
              <w:rPr>
                <w:ins w:id="94" w:author="HOE" w:date="2017-04-22T09:04:00Z"/>
                <w:lang w:val="vi-VN"/>
              </w:rPr>
            </w:pPr>
            <w:ins w:id="95" w:author="HOE" w:date="2017-04-22T09:04:00Z">
              <w:r w:rsidRPr="007215FD">
                <w:rPr>
                  <w:lang w:val="vi-VN"/>
                </w:rPr>
                <w:t>Input</w:t>
              </w:r>
            </w:ins>
          </w:p>
        </w:tc>
        <w:tc>
          <w:tcPr>
            <w:tcW w:w="7055" w:type="dxa"/>
            <w:shd w:val="clear" w:color="auto" w:fill="auto"/>
          </w:tcPr>
          <w:p w:rsidR="00CF11B7" w:rsidRPr="007215FD" w:rsidRDefault="00CF11B7" w:rsidP="00CF11B7">
            <w:pPr>
              <w:rPr>
                <w:ins w:id="96" w:author="HOE" w:date="2017-04-22T09:04:00Z"/>
                <w:lang w:val="vi-VN"/>
              </w:rPr>
            </w:pPr>
            <w:ins w:id="97" w:author="HOE" w:date="2017-04-22T09:04:00Z">
              <w:r w:rsidRPr="007215FD">
                <w:rPr>
                  <w:lang w:val="vi-VN"/>
                </w:rPr>
                <w:t xml:space="preserve">Lựa chọn </w:t>
              </w:r>
            </w:ins>
            <w:ins w:id="98" w:author="HOE" w:date="2017-04-22T09:05:00Z">
              <w:r w:rsidRPr="007215FD">
                <w:rPr>
                  <w:lang w:val="vi-VN"/>
                </w:rPr>
                <w:t>món ăn cần tìm kiếm theo: địa bàn, loại món, giá cả</w:t>
              </w:r>
            </w:ins>
          </w:p>
        </w:tc>
      </w:tr>
      <w:tr w:rsidR="00CF11B7" w:rsidRPr="007215FD" w:rsidTr="007215FD">
        <w:trPr>
          <w:ins w:id="99" w:author="HOE" w:date="2017-04-22T09:04:00Z"/>
        </w:trPr>
        <w:tc>
          <w:tcPr>
            <w:tcW w:w="2518" w:type="dxa"/>
            <w:shd w:val="clear" w:color="auto" w:fill="auto"/>
          </w:tcPr>
          <w:p w:rsidR="00CF11B7" w:rsidRPr="007215FD" w:rsidRDefault="00CF11B7" w:rsidP="007215FD">
            <w:pPr>
              <w:rPr>
                <w:ins w:id="100" w:author="HOE" w:date="2017-04-22T09:04:00Z"/>
                <w:lang w:val="vi-VN"/>
              </w:rPr>
            </w:pPr>
            <w:ins w:id="101" w:author="HOE" w:date="2017-04-22T09:04:00Z">
              <w:r w:rsidRPr="007215FD">
                <w:rPr>
                  <w:lang w:val="vi-VN"/>
                </w:rPr>
                <w:t>Process</w:t>
              </w:r>
            </w:ins>
          </w:p>
        </w:tc>
        <w:tc>
          <w:tcPr>
            <w:tcW w:w="7055" w:type="dxa"/>
            <w:shd w:val="clear" w:color="auto" w:fill="auto"/>
          </w:tcPr>
          <w:p w:rsidR="00CF11B7" w:rsidRPr="007215FD" w:rsidRDefault="00CF11B7" w:rsidP="007215FD">
            <w:pPr>
              <w:rPr>
                <w:ins w:id="102" w:author="HOE" w:date="2017-04-22T09:04:00Z"/>
                <w:lang w:val="vi-VN"/>
              </w:rPr>
            </w:pPr>
            <w:ins w:id="103" w:author="HOE" w:date="2017-04-22T09:04:00Z">
              <w:r w:rsidRPr="007215FD">
                <w:rPr>
                  <w:lang w:val="vi-VN"/>
                </w:rPr>
                <w:t>Tìm kiếm trong CSDL</w:t>
              </w:r>
            </w:ins>
          </w:p>
        </w:tc>
      </w:tr>
      <w:tr w:rsidR="00CF11B7" w:rsidRPr="007215FD" w:rsidTr="007215FD">
        <w:trPr>
          <w:ins w:id="104" w:author="HOE" w:date="2017-04-22T09:04:00Z"/>
        </w:trPr>
        <w:tc>
          <w:tcPr>
            <w:tcW w:w="2518" w:type="dxa"/>
            <w:shd w:val="clear" w:color="auto" w:fill="auto"/>
          </w:tcPr>
          <w:p w:rsidR="00CF11B7" w:rsidRPr="007215FD" w:rsidRDefault="00CF11B7" w:rsidP="007215FD">
            <w:pPr>
              <w:rPr>
                <w:ins w:id="105" w:author="HOE" w:date="2017-04-22T09:04:00Z"/>
                <w:lang w:val="vi-VN"/>
              </w:rPr>
            </w:pPr>
            <w:ins w:id="106" w:author="HOE" w:date="2017-04-22T09:04:00Z">
              <w:r w:rsidRPr="007215FD">
                <w:rPr>
                  <w:lang w:val="vi-VN"/>
                </w:rPr>
                <w:t>Output</w:t>
              </w:r>
            </w:ins>
          </w:p>
        </w:tc>
        <w:tc>
          <w:tcPr>
            <w:tcW w:w="7055" w:type="dxa"/>
            <w:shd w:val="clear" w:color="auto" w:fill="auto"/>
          </w:tcPr>
          <w:p w:rsidR="00CF11B7" w:rsidRPr="007215FD" w:rsidRDefault="00CF11B7" w:rsidP="00CF11B7">
            <w:pPr>
              <w:rPr>
                <w:ins w:id="107" w:author="HOE" w:date="2017-04-22T09:04:00Z"/>
                <w:lang w:val="vi-VN"/>
              </w:rPr>
            </w:pPr>
            <w:ins w:id="108" w:author="HOE" w:date="2017-04-22T09:04:00Z">
              <w:r w:rsidRPr="007215FD">
                <w:rPr>
                  <w:lang w:val="vi-VN"/>
                </w:rPr>
                <w:t>Hiển thị các kết quả theo yêu cầu</w:t>
              </w:r>
            </w:ins>
          </w:p>
        </w:tc>
      </w:tr>
    </w:tbl>
    <w:p w:rsidR="00CF11B7" w:rsidRDefault="00CF11B7" w:rsidP="00734117">
      <w:pPr>
        <w:rPr>
          <w:ins w:id="109" w:author="HOE" w:date="2017-04-22T09:00:00Z"/>
          <w:lang w:val="vi-VN"/>
        </w:rPr>
        <w:pPrChange w:id="110" w:author="HOE" w:date="2017-04-22T08:58:00Z">
          <w:pPr>
            <w:pStyle w:val="Heading2"/>
            <w:spacing w:before="0" w:after="120"/>
          </w:pPr>
        </w:pPrChange>
      </w:pPr>
    </w:p>
    <w:p w:rsidR="00734117" w:rsidRDefault="00734117" w:rsidP="00734117">
      <w:pPr>
        <w:rPr>
          <w:ins w:id="111" w:author="HOE" w:date="2017-04-22T09:05:00Z"/>
          <w:lang w:val="vi-VN"/>
        </w:rPr>
        <w:pPrChange w:id="112" w:author="HOE" w:date="2017-04-22T08:58:00Z">
          <w:pPr>
            <w:pStyle w:val="Heading2"/>
            <w:spacing w:before="0" w:after="120"/>
          </w:pPr>
        </w:pPrChange>
      </w:pPr>
      <w:ins w:id="113" w:author="HOE" w:date="2017-04-22T09:00:00Z">
        <w:r>
          <w:rPr>
            <w:lang w:val="vi-VN"/>
          </w:rPr>
          <w:tab/>
          <w:t>4. Tìm kiếm người dùng:</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7055"/>
        <w:tblGridChange w:id="114">
          <w:tblGrid>
            <w:gridCol w:w="2518"/>
            <w:gridCol w:w="7055"/>
          </w:tblGrid>
        </w:tblGridChange>
      </w:tblGrid>
      <w:tr w:rsidR="00CF11B7" w:rsidRPr="007215FD" w:rsidTr="007215FD">
        <w:trPr>
          <w:ins w:id="115" w:author="HOE" w:date="2017-04-22T09:06:00Z"/>
        </w:trPr>
        <w:tc>
          <w:tcPr>
            <w:tcW w:w="2518" w:type="dxa"/>
            <w:shd w:val="clear" w:color="auto" w:fill="auto"/>
          </w:tcPr>
          <w:p w:rsidR="00CF11B7" w:rsidRPr="007215FD" w:rsidRDefault="00CF11B7" w:rsidP="007215FD">
            <w:pPr>
              <w:rPr>
                <w:ins w:id="116" w:author="HOE" w:date="2017-04-22T09:06:00Z"/>
                <w:lang w:val="vi-VN"/>
              </w:rPr>
            </w:pPr>
            <w:ins w:id="117" w:author="HOE" w:date="2017-04-22T09:06:00Z">
              <w:r w:rsidRPr="007215FD">
                <w:rPr>
                  <w:lang w:val="vi-VN"/>
                </w:rPr>
                <w:t>Description</w:t>
              </w:r>
            </w:ins>
          </w:p>
        </w:tc>
        <w:tc>
          <w:tcPr>
            <w:tcW w:w="7055" w:type="dxa"/>
            <w:shd w:val="clear" w:color="auto" w:fill="auto"/>
          </w:tcPr>
          <w:p w:rsidR="00CF11B7" w:rsidRPr="007215FD" w:rsidRDefault="00CF11B7" w:rsidP="00CF11B7">
            <w:pPr>
              <w:rPr>
                <w:ins w:id="118" w:author="HOE" w:date="2017-04-22T09:06:00Z"/>
                <w:lang w:val="vi-VN"/>
              </w:rPr>
            </w:pPr>
            <w:ins w:id="119" w:author="HOE" w:date="2017-04-22T09:06:00Z">
              <w:r w:rsidRPr="007215FD">
                <w:rPr>
                  <w:lang w:val="vi-VN"/>
                </w:rPr>
                <w:t>Khách có thể tìm kiếm trang cá nhân người dùng</w:t>
              </w:r>
            </w:ins>
          </w:p>
        </w:tc>
      </w:tr>
      <w:tr w:rsidR="00CF11B7" w:rsidRPr="007215FD" w:rsidTr="007215FD">
        <w:trPr>
          <w:ins w:id="120" w:author="HOE" w:date="2017-04-22T09:06:00Z"/>
        </w:trPr>
        <w:tc>
          <w:tcPr>
            <w:tcW w:w="2518" w:type="dxa"/>
            <w:shd w:val="clear" w:color="auto" w:fill="auto"/>
          </w:tcPr>
          <w:p w:rsidR="00CF11B7" w:rsidRPr="007215FD" w:rsidRDefault="00CF11B7" w:rsidP="007215FD">
            <w:pPr>
              <w:rPr>
                <w:ins w:id="121" w:author="HOE" w:date="2017-04-22T09:06:00Z"/>
                <w:lang w:val="vi-VN"/>
              </w:rPr>
            </w:pPr>
            <w:ins w:id="122" w:author="HOE" w:date="2017-04-22T09:06:00Z">
              <w:r w:rsidRPr="007215FD">
                <w:rPr>
                  <w:lang w:val="vi-VN"/>
                </w:rPr>
                <w:t>Input</w:t>
              </w:r>
            </w:ins>
          </w:p>
        </w:tc>
        <w:tc>
          <w:tcPr>
            <w:tcW w:w="7055" w:type="dxa"/>
            <w:shd w:val="clear" w:color="auto" w:fill="auto"/>
          </w:tcPr>
          <w:p w:rsidR="00CF11B7" w:rsidRPr="007215FD" w:rsidRDefault="00CF11B7" w:rsidP="00CF11B7">
            <w:pPr>
              <w:rPr>
                <w:ins w:id="123" w:author="HOE" w:date="2017-04-22T09:06:00Z"/>
                <w:lang w:val="vi-VN"/>
              </w:rPr>
            </w:pPr>
            <w:ins w:id="124" w:author="HOE" w:date="2017-04-22T09:06:00Z">
              <w:r w:rsidRPr="007215FD">
                <w:rPr>
                  <w:lang w:val="vi-VN"/>
                </w:rPr>
                <w:t>Lựa chọn người dùng cần tìm kiếm theo tên người dùng.</w:t>
              </w:r>
            </w:ins>
          </w:p>
        </w:tc>
      </w:tr>
      <w:tr w:rsidR="00CF11B7" w:rsidRPr="007215FD" w:rsidTr="007215FD">
        <w:trPr>
          <w:ins w:id="125" w:author="HOE" w:date="2017-04-22T09:06:00Z"/>
        </w:trPr>
        <w:tc>
          <w:tcPr>
            <w:tcW w:w="2518" w:type="dxa"/>
            <w:shd w:val="clear" w:color="auto" w:fill="auto"/>
          </w:tcPr>
          <w:p w:rsidR="00CF11B7" w:rsidRPr="007215FD" w:rsidRDefault="00CF11B7" w:rsidP="007215FD">
            <w:pPr>
              <w:rPr>
                <w:ins w:id="126" w:author="HOE" w:date="2017-04-22T09:06:00Z"/>
                <w:lang w:val="vi-VN"/>
              </w:rPr>
            </w:pPr>
            <w:ins w:id="127" w:author="HOE" w:date="2017-04-22T09:06:00Z">
              <w:r w:rsidRPr="007215FD">
                <w:rPr>
                  <w:lang w:val="vi-VN"/>
                </w:rPr>
                <w:t>Process</w:t>
              </w:r>
            </w:ins>
          </w:p>
        </w:tc>
        <w:tc>
          <w:tcPr>
            <w:tcW w:w="7055" w:type="dxa"/>
            <w:shd w:val="clear" w:color="auto" w:fill="auto"/>
          </w:tcPr>
          <w:p w:rsidR="00CF11B7" w:rsidRPr="007215FD" w:rsidRDefault="00CF11B7" w:rsidP="007215FD">
            <w:pPr>
              <w:rPr>
                <w:ins w:id="128" w:author="HOE" w:date="2017-04-22T09:06:00Z"/>
                <w:lang w:val="vi-VN"/>
              </w:rPr>
            </w:pPr>
            <w:ins w:id="129" w:author="HOE" w:date="2017-04-22T09:06:00Z">
              <w:r w:rsidRPr="007215FD">
                <w:rPr>
                  <w:lang w:val="vi-VN"/>
                </w:rPr>
                <w:t>Tìm kiếm trong CSDL</w:t>
              </w:r>
            </w:ins>
          </w:p>
        </w:tc>
      </w:tr>
      <w:tr w:rsidR="00CF11B7" w:rsidRPr="007215FD" w:rsidTr="007215FD">
        <w:trPr>
          <w:ins w:id="130" w:author="HOE" w:date="2017-04-22T09:06:00Z"/>
        </w:trPr>
        <w:tc>
          <w:tcPr>
            <w:tcW w:w="2518" w:type="dxa"/>
            <w:shd w:val="clear" w:color="auto" w:fill="auto"/>
          </w:tcPr>
          <w:p w:rsidR="00CF11B7" w:rsidRPr="007215FD" w:rsidRDefault="00CF11B7" w:rsidP="007215FD">
            <w:pPr>
              <w:rPr>
                <w:ins w:id="131" w:author="HOE" w:date="2017-04-22T09:06:00Z"/>
                <w:lang w:val="vi-VN"/>
              </w:rPr>
            </w:pPr>
            <w:ins w:id="132" w:author="HOE" w:date="2017-04-22T09:06:00Z">
              <w:r w:rsidRPr="007215FD">
                <w:rPr>
                  <w:lang w:val="vi-VN"/>
                </w:rPr>
                <w:t>Output</w:t>
              </w:r>
            </w:ins>
          </w:p>
        </w:tc>
        <w:tc>
          <w:tcPr>
            <w:tcW w:w="7055" w:type="dxa"/>
            <w:shd w:val="clear" w:color="auto" w:fill="auto"/>
          </w:tcPr>
          <w:p w:rsidR="00CF11B7" w:rsidRPr="007215FD" w:rsidRDefault="00CF11B7" w:rsidP="00CF11B7">
            <w:pPr>
              <w:rPr>
                <w:ins w:id="133" w:author="HOE" w:date="2017-04-22T09:06:00Z"/>
                <w:lang w:val="vi-VN"/>
              </w:rPr>
            </w:pPr>
            <w:ins w:id="134" w:author="HOE" w:date="2017-04-22T09:06:00Z">
              <w:r w:rsidRPr="007215FD">
                <w:rPr>
                  <w:lang w:val="vi-VN"/>
                </w:rPr>
                <w:t>Hiển thị kết quả theo yêu cầu</w:t>
              </w:r>
            </w:ins>
          </w:p>
        </w:tc>
      </w:tr>
    </w:tbl>
    <w:p w:rsidR="00CF11B7" w:rsidRDefault="00CF11B7" w:rsidP="00734117">
      <w:pPr>
        <w:rPr>
          <w:ins w:id="135" w:author="HOE" w:date="2017-04-22T09:00:00Z"/>
          <w:lang w:val="vi-VN"/>
        </w:rPr>
        <w:pPrChange w:id="136" w:author="HOE" w:date="2017-04-22T08:58:00Z">
          <w:pPr>
            <w:pStyle w:val="Heading2"/>
            <w:spacing w:before="0" w:after="120"/>
          </w:pPr>
        </w:pPrChange>
      </w:pPr>
    </w:p>
    <w:p w:rsidR="00734117" w:rsidRDefault="00734117" w:rsidP="00734117">
      <w:pPr>
        <w:rPr>
          <w:ins w:id="137" w:author="HOE" w:date="2017-04-22T09:07:00Z"/>
          <w:lang w:val="vi-VN"/>
        </w:rPr>
        <w:pPrChange w:id="138" w:author="HOE" w:date="2017-04-22T08:58:00Z">
          <w:pPr>
            <w:pStyle w:val="Heading2"/>
            <w:spacing w:before="0" w:after="120"/>
          </w:pPr>
        </w:pPrChange>
      </w:pPr>
      <w:ins w:id="139" w:author="HOE" w:date="2017-04-22T09:00:00Z">
        <w:r>
          <w:rPr>
            <w:lang w:val="vi-VN"/>
          </w:rPr>
          <w:tab/>
          <w:t>5. Đăng ký tài khoản:</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7055"/>
        <w:tblGridChange w:id="140">
          <w:tblGrid>
            <w:gridCol w:w="2518"/>
            <w:gridCol w:w="7055"/>
          </w:tblGrid>
        </w:tblGridChange>
      </w:tblGrid>
      <w:tr w:rsidR="00CF11B7" w:rsidRPr="007215FD" w:rsidTr="007215FD">
        <w:trPr>
          <w:ins w:id="141" w:author="HOE" w:date="2017-04-22T09:07:00Z"/>
        </w:trPr>
        <w:tc>
          <w:tcPr>
            <w:tcW w:w="2518" w:type="dxa"/>
            <w:shd w:val="clear" w:color="auto" w:fill="auto"/>
          </w:tcPr>
          <w:p w:rsidR="00CF11B7" w:rsidRPr="007215FD" w:rsidRDefault="00CF11B7" w:rsidP="007215FD">
            <w:pPr>
              <w:rPr>
                <w:ins w:id="142" w:author="HOE" w:date="2017-04-22T09:07:00Z"/>
                <w:lang w:val="vi-VN"/>
              </w:rPr>
            </w:pPr>
            <w:ins w:id="143" w:author="HOE" w:date="2017-04-22T09:07:00Z">
              <w:r w:rsidRPr="007215FD">
                <w:rPr>
                  <w:lang w:val="vi-VN"/>
                </w:rPr>
                <w:t>Description</w:t>
              </w:r>
            </w:ins>
          </w:p>
        </w:tc>
        <w:tc>
          <w:tcPr>
            <w:tcW w:w="7055" w:type="dxa"/>
            <w:shd w:val="clear" w:color="auto" w:fill="auto"/>
          </w:tcPr>
          <w:p w:rsidR="00CF11B7" w:rsidRPr="007215FD" w:rsidRDefault="00CF11B7" w:rsidP="007215FD">
            <w:pPr>
              <w:rPr>
                <w:ins w:id="144" w:author="HOE" w:date="2017-04-22T09:07:00Z"/>
                <w:lang w:val="vi-VN"/>
              </w:rPr>
            </w:pPr>
            <w:ins w:id="145" w:author="HOE" w:date="2017-04-22T09:08:00Z">
              <w:r w:rsidRPr="007215FD">
                <w:rPr>
                  <w:lang w:val="vi-VN"/>
                </w:rPr>
                <w:t>Khách có thể chọn chức năng đăng ký để tạo tài khoản đăng nhập hệ thống</w:t>
              </w:r>
            </w:ins>
          </w:p>
        </w:tc>
      </w:tr>
      <w:tr w:rsidR="00CF11B7" w:rsidRPr="007215FD" w:rsidTr="007215FD">
        <w:trPr>
          <w:ins w:id="146" w:author="HOE" w:date="2017-04-22T09:07:00Z"/>
        </w:trPr>
        <w:tc>
          <w:tcPr>
            <w:tcW w:w="2518" w:type="dxa"/>
            <w:shd w:val="clear" w:color="auto" w:fill="auto"/>
          </w:tcPr>
          <w:p w:rsidR="00CF11B7" w:rsidRPr="007215FD" w:rsidRDefault="00CF11B7" w:rsidP="007215FD">
            <w:pPr>
              <w:rPr>
                <w:ins w:id="147" w:author="HOE" w:date="2017-04-22T09:07:00Z"/>
                <w:lang w:val="vi-VN"/>
              </w:rPr>
            </w:pPr>
            <w:ins w:id="148" w:author="HOE" w:date="2017-04-22T09:07:00Z">
              <w:r w:rsidRPr="007215FD">
                <w:rPr>
                  <w:lang w:val="vi-VN"/>
                </w:rPr>
                <w:t>Input</w:t>
              </w:r>
            </w:ins>
          </w:p>
        </w:tc>
        <w:tc>
          <w:tcPr>
            <w:tcW w:w="7055" w:type="dxa"/>
            <w:shd w:val="clear" w:color="auto" w:fill="auto"/>
          </w:tcPr>
          <w:p w:rsidR="00CF11B7" w:rsidRPr="007215FD" w:rsidRDefault="00CF11B7" w:rsidP="007215FD">
            <w:pPr>
              <w:rPr>
                <w:ins w:id="149" w:author="HOE" w:date="2017-04-22T09:07:00Z"/>
                <w:lang w:val="vi-VN"/>
              </w:rPr>
            </w:pPr>
            <w:ins w:id="150" w:author="HOE" w:date="2017-04-22T09:08:00Z">
              <w:r w:rsidRPr="007215FD">
                <w:rPr>
                  <w:lang w:val="vi-VN"/>
                </w:rPr>
                <w:t>Nhập các thông tin theo yêu cầu</w:t>
              </w:r>
            </w:ins>
          </w:p>
        </w:tc>
      </w:tr>
      <w:tr w:rsidR="00CF11B7" w:rsidRPr="007215FD" w:rsidTr="007215FD">
        <w:trPr>
          <w:ins w:id="151" w:author="HOE" w:date="2017-04-22T09:07:00Z"/>
        </w:trPr>
        <w:tc>
          <w:tcPr>
            <w:tcW w:w="2518" w:type="dxa"/>
            <w:shd w:val="clear" w:color="auto" w:fill="auto"/>
          </w:tcPr>
          <w:p w:rsidR="00CF11B7" w:rsidRPr="007215FD" w:rsidRDefault="00CF11B7" w:rsidP="007215FD">
            <w:pPr>
              <w:rPr>
                <w:ins w:id="152" w:author="HOE" w:date="2017-04-22T09:07:00Z"/>
                <w:lang w:val="vi-VN"/>
              </w:rPr>
            </w:pPr>
            <w:ins w:id="153" w:author="HOE" w:date="2017-04-22T09:07:00Z">
              <w:r w:rsidRPr="007215FD">
                <w:rPr>
                  <w:lang w:val="vi-VN"/>
                </w:rPr>
                <w:t>Process</w:t>
              </w:r>
            </w:ins>
          </w:p>
        </w:tc>
        <w:tc>
          <w:tcPr>
            <w:tcW w:w="7055" w:type="dxa"/>
            <w:shd w:val="clear" w:color="auto" w:fill="auto"/>
          </w:tcPr>
          <w:p w:rsidR="00CF11B7" w:rsidRPr="007215FD" w:rsidRDefault="00CF11B7" w:rsidP="007215FD">
            <w:pPr>
              <w:rPr>
                <w:ins w:id="154" w:author="HOE" w:date="2017-04-22T09:07:00Z"/>
                <w:lang w:val="vi-VN"/>
              </w:rPr>
            </w:pPr>
            <w:ins w:id="155" w:author="HOE" w:date="2017-04-22T09:09:00Z">
              <w:r w:rsidRPr="007215FD">
                <w:rPr>
                  <w:lang w:val="vi-VN"/>
                </w:rPr>
                <w:t>Kiểm tra thông tin nhập có hợp lệ hay không và thêm vào dữ liệu</w:t>
              </w:r>
            </w:ins>
          </w:p>
        </w:tc>
      </w:tr>
      <w:tr w:rsidR="00CF11B7" w:rsidRPr="007215FD" w:rsidTr="007215FD">
        <w:trPr>
          <w:ins w:id="156" w:author="HOE" w:date="2017-04-22T09:07:00Z"/>
        </w:trPr>
        <w:tc>
          <w:tcPr>
            <w:tcW w:w="2518" w:type="dxa"/>
            <w:shd w:val="clear" w:color="auto" w:fill="auto"/>
          </w:tcPr>
          <w:p w:rsidR="00CF11B7" w:rsidRPr="007215FD" w:rsidRDefault="00CF11B7" w:rsidP="007215FD">
            <w:pPr>
              <w:rPr>
                <w:ins w:id="157" w:author="HOE" w:date="2017-04-22T09:07:00Z"/>
                <w:lang w:val="vi-VN"/>
              </w:rPr>
            </w:pPr>
            <w:ins w:id="158" w:author="HOE" w:date="2017-04-22T09:07:00Z">
              <w:r w:rsidRPr="007215FD">
                <w:rPr>
                  <w:lang w:val="vi-VN"/>
                </w:rPr>
                <w:t>Output</w:t>
              </w:r>
            </w:ins>
          </w:p>
        </w:tc>
        <w:tc>
          <w:tcPr>
            <w:tcW w:w="7055" w:type="dxa"/>
            <w:shd w:val="clear" w:color="auto" w:fill="auto"/>
          </w:tcPr>
          <w:p w:rsidR="00CF11B7" w:rsidRPr="007215FD" w:rsidRDefault="00CF11B7" w:rsidP="007215FD">
            <w:pPr>
              <w:rPr>
                <w:ins w:id="159" w:author="HOE" w:date="2017-04-22T09:07:00Z"/>
                <w:lang w:val="vi-VN"/>
              </w:rPr>
            </w:pPr>
            <w:ins w:id="160" w:author="HOE" w:date="2017-04-22T09:09:00Z">
              <w:r w:rsidRPr="007215FD">
                <w:rPr>
                  <w:lang w:val="vi-VN"/>
                </w:rPr>
                <w:t>Hiển thị thông báo đăng ký thành công hoặc bắt nhập lại</w:t>
              </w:r>
            </w:ins>
          </w:p>
        </w:tc>
      </w:tr>
    </w:tbl>
    <w:p w:rsidR="00CF11B7" w:rsidRPr="00734117" w:rsidRDefault="00CF11B7" w:rsidP="00734117">
      <w:pPr>
        <w:rPr>
          <w:ins w:id="161" w:author="HOE" w:date="2017-04-22T08:58:00Z"/>
          <w:lang w:val="vi-VN"/>
          <w:rPrChange w:id="162" w:author="HOE" w:date="2017-04-22T08:58:00Z">
            <w:rPr>
              <w:ins w:id="163" w:author="HOE" w:date="2017-04-22T08:58:00Z"/>
              <w:rFonts w:ascii="Times New Roman" w:hAnsi="Times New Roman" w:cs="Times New Roman"/>
            </w:rPr>
          </w:rPrChange>
        </w:rPr>
        <w:pPrChange w:id="164" w:author="HOE" w:date="2017-04-22T08:58:00Z">
          <w:pPr>
            <w:pStyle w:val="Heading2"/>
            <w:spacing w:before="0" w:after="120"/>
          </w:pPr>
        </w:pPrChange>
      </w:pPr>
    </w:p>
    <w:p w:rsidR="00734117" w:rsidRPr="00CF11B7" w:rsidRDefault="00734117" w:rsidP="00734117">
      <w:pPr>
        <w:rPr>
          <w:lang w:val="vi-VN"/>
          <w:rPrChange w:id="165" w:author="HOE" w:date="2017-04-22T09:10:00Z">
            <w:rPr>
              <w:rFonts w:ascii="Times New Roman" w:hAnsi="Times New Roman" w:cs="Times New Roman"/>
            </w:rPr>
          </w:rPrChange>
        </w:rPr>
        <w:pPrChange w:id="166" w:author="HOE" w:date="2017-04-22T08:58:00Z">
          <w:pPr>
            <w:pStyle w:val="Heading2"/>
            <w:spacing w:before="0" w:after="120"/>
          </w:pPr>
        </w:pPrChange>
      </w:pPr>
    </w:p>
    <w:p w:rsidR="009455C7" w:rsidRDefault="00734117" w:rsidP="00734117">
      <w:pPr>
        <w:pStyle w:val="Heading2"/>
        <w:spacing w:before="0" w:after="120"/>
        <w:rPr>
          <w:ins w:id="167" w:author="HOE" w:date="2017-04-22T09:11:00Z"/>
          <w:rFonts w:ascii="Times New Roman" w:hAnsi="Times New Roman" w:cs="Times New Roman"/>
          <w:lang w:val="vi-VN"/>
        </w:rPr>
      </w:pPr>
      <w:r>
        <w:rPr>
          <w:rFonts w:ascii="Times New Roman" w:hAnsi="Times New Roman" w:cs="Times New Roman"/>
          <w:lang w:val="vi-VN"/>
        </w:rPr>
        <w:t>2.2.2</w:t>
      </w:r>
      <w:r w:rsidR="009455C7" w:rsidRPr="008E0FCB">
        <w:rPr>
          <w:rFonts w:ascii="Times New Roman" w:hAnsi="Times New Roman" w:cs="Times New Roman"/>
          <w:lang w:val="vi-VN"/>
        </w:rPr>
        <w:t xml:space="preserve">: Nhóm chức </w:t>
      </w:r>
      <w:ins w:id="168" w:author="HOE" w:date="2017-04-22T09:17:00Z">
        <w:r w:rsidR="00AA2509">
          <w:rPr>
            <w:rFonts w:ascii="Times New Roman" w:hAnsi="Times New Roman" w:cs="Times New Roman"/>
            <w:lang w:val="vi-VN"/>
          </w:rPr>
          <w:t>dành cho thành viên:</w:t>
        </w:r>
      </w:ins>
      <w:del w:id="169" w:author="HOE" w:date="2017-04-22T09:17:00Z">
        <w:r w:rsidR="009455C7" w:rsidRPr="008E0FCB" w:rsidDel="00AA2509">
          <w:rPr>
            <w:rFonts w:ascii="Times New Roman" w:hAnsi="Times New Roman" w:cs="Times New Roman"/>
            <w:lang w:val="vi-VN"/>
          </w:rPr>
          <w:delText>năng truy xuất hệ thống:</w:delText>
        </w:r>
        <w:bookmarkEnd w:id="24"/>
        <w:r w:rsidR="009455C7" w:rsidRPr="00CF11B7" w:rsidDel="00AA2509">
          <w:rPr>
            <w:rFonts w:ascii="Times New Roman" w:hAnsi="Times New Roman" w:cs="Times New Roman"/>
            <w:lang w:val="vi-VN"/>
            <w:rPrChange w:id="170" w:author="HOE" w:date="2017-04-22T09:11:00Z">
              <w:rPr>
                <w:rFonts w:ascii="Times New Roman" w:hAnsi="Times New Roman" w:cs="Times New Roman"/>
              </w:rPr>
            </w:rPrChange>
          </w:rPr>
          <w:delText xml:space="preserve"> </w:delText>
        </w:r>
      </w:del>
    </w:p>
    <w:p w:rsidR="00CF11B7" w:rsidRPr="00CF11B7" w:rsidRDefault="00CF11B7" w:rsidP="00CF11B7">
      <w:pPr>
        <w:rPr>
          <w:lang w:val="vi-VN"/>
          <w:rPrChange w:id="171" w:author="HOE" w:date="2017-04-22T09:11:00Z">
            <w:rPr>
              <w:rFonts w:ascii="Times New Roman" w:hAnsi="Times New Roman" w:cs="Times New Roman"/>
            </w:rPr>
          </w:rPrChange>
        </w:rPr>
        <w:pPrChange w:id="172" w:author="HOE" w:date="2017-04-22T09:11:00Z">
          <w:pPr>
            <w:pStyle w:val="Heading2"/>
            <w:spacing w:before="0" w:after="120"/>
          </w:pPr>
        </w:pPrChange>
      </w:pPr>
      <w:ins w:id="173" w:author="HOE" w:date="2017-04-22T09:11:00Z">
        <w:r>
          <w:rPr>
            <w:lang w:val="vi-VN"/>
          </w:rPr>
          <w:tab/>
          <w:t>1. Đăng nhập vào hệ thống:</w:t>
        </w:r>
      </w:ins>
    </w:p>
    <w:p w:rsidR="009455C7" w:rsidRPr="00CF11B7" w:rsidDel="00CF11B7" w:rsidRDefault="009455C7" w:rsidP="009455C7">
      <w:pPr>
        <w:pStyle w:val="Heading3"/>
        <w:numPr>
          <w:ilvl w:val="1"/>
          <w:numId w:val="15"/>
        </w:numPr>
        <w:tabs>
          <w:tab w:val="clear" w:pos="1553"/>
          <w:tab w:val="left" w:pos="1080"/>
          <w:tab w:val="left" w:pos="1170"/>
          <w:tab w:val="left" w:pos="1350"/>
          <w:tab w:val="left" w:pos="1530"/>
        </w:tabs>
        <w:rPr>
          <w:del w:id="174" w:author="HOE" w:date="2017-04-22T09:11:00Z"/>
          <w:rStyle w:val="SubtleEmphasis"/>
          <w:rFonts w:ascii="Times New Roman" w:hAnsi="Times New Roman" w:cs="Times New Roman"/>
          <w:lang w:val="vi-VN"/>
          <w:rPrChange w:id="175" w:author="HOE" w:date="2017-04-22T09:11:00Z">
            <w:rPr>
              <w:del w:id="176" w:author="HOE" w:date="2017-04-22T09:11:00Z"/>
              <w:rStyle w:val="SubtleEmphasis"/>
              <w:rFonts w:ascii="Times New Roman" w:hAnsi="Times New Roman" w:cs="Times New Roman"/>
            </w:rPr>
          </w:rPrChange>
        </w:rPr>
      </w:pPr>
      <w:bookmarkStart w:id="177" w:name="_Toc430268563"/>
      <w:bookmarkStart w:id="178" w:name="_Toc463010956"/>
      <w:bookmarkStart w:id="179" w:name="_Toc480491575"/>
      <w:del w:id="180" w:author="HOE" w:date="2017-04-22T09:11:00Z">
        <w:r w:rsidRPr="00CF11B7" w:rsidDel="00CF11B7">
          <w:rPr>
            <w:rStyle w:val="SubtleEmphasis"/>
            <w:rFonts w:ascii="Times New Roman" w:hAnsi="Times New Roman" w:cs="Times New Roman"/>
            <w:lang w:val="vi-VN"/>
            <w:rPrChange w:id="181" w:author="HOE" w:date="2017-04-22T09:11:00Z">
              <w:rPr>
                <w:rStyle w:val="SubtleEmphasis"/>
                <w:rFonts w:ascii="Times New Roman" w:hAnsi="Times New Roman" w:cs="Times New Roman"/>
              </w:rPr>
            </w:rPrChange>
          </w:rPr>
          <w:delText>Đăng nhập vào hệ thống</w:delText>
        </w:r>
        <w:bookmarkEnd w:id="177"/>
        <w:bookmarkEnd w:id="178"/>
        <w:bookmarkEnd w:id="179"/>
      </w:del>
    </w:p>
    <w:p w:rsidR="009455C7" w:rsidRPr="008E0FCB" w:rsidDel="00CF11B7" w:rsidRDefault="009455C7" w:rsidP="00CF11B7">
      <w:pPr>
        <w:pStyle w:val="Caption"/>
        <w:rPr>
          <w:del w:id="182" w:author="HOE" w:date="2017-04-22T09:12:00Z"/>
        </w:rPr>
        <w:pPrChange w:id="183" w:author="HOE" w:date="2017-04-22T09:12:00Z">
          <w:pPr>
            <w:pStyle w:val="Caption"/>
          </w:pPr>
        </w:pPrChange>
      </w:pPr>
      <w:r w:rsidRPr="00CF11B7">
        <w:rPr>
          <w:lang w:val="vi-VN"/>
          <w:rPrChange w:id="184" w:author="HOE" w:date="2017-04-22T09:11:00Z">
            <w:rPr/>
          </w:rPrChange>
        </w:rPr>
        <w:tab/>
      </w:r>
      <w:del w:id="185" w:author="HOE" w:date="2017-04-22T09:12:00Z">
        <w:r w:rsidRPr="008E0FCB" w:rsidDel="00CF11B7">
          <w:delText xml:space="preserve">Chức năng </w:delText>
        </w:r>
        <w:r w:rsidRPr="008E0FCB" w:rsidDel="00CF11B7">
          <w:rPr>
            <w:i/>
          </w:rPr>
          <w:delText>Đăng nhập hệ thống</w:delText>
        </w:r>
        <w:r w:rsidRPr="008E0FCB" w:rsidDel="00CF11B7">
          <w:delText xml:space="preserve"> có nhiệm vụ kiểm tra tên và mật khẩu của NSD trước khi cho phép NSD vào làm việc trong hệ thống. </w:delText>
        </w:r>
      </w:del>
    </w:p>
    <w:p w:rsidR="009455C7" w:rsidRPr="008E0FCB" w:rsidDel="00CF11B7" w:rsidRDefault="009455C7" w:rsidP="00CF11B7">
      <w:pPr>
        <w:pStyle w:val="Caption"/>
        <w:rPr>
          <w:del w:id="186" w:author="HOE" w:date="2017-04-22T09:12:00Z"/>
        </w:rPr>
        <w:pPrChange w:id="187" w:author="HOE" w:date="2017-04-22T09:12:00Z">
          <w:pPr>
            <w:pStyle w:val="Caption"/>
          </w:pPr>
        </w:pPrChange>
      </w:pPr>
      <w:del w:id="188" w:author="HOE" w:date="2017-04-22T09:12:00Z">
        <w:r w:rsidRPr="008E0FCB" w:rsidDel="00CF11B7">
          <w:tab/>
          <w:delText>Thông tin</w:delText>
        </w:r>
      </w:del>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6487"/>
      </w:tblGrid>
      <w:tr w:rsidR="009455C7" w:rsidRPr="008E0FCB" w:rsidDel="00CF11B7" w:rsidTr="00266FA6">
        <w:trPr>
          <w:tblHeader/>
          <w:del w:id="189" w:author="HOE" w:date="2017-04-22T09:12:00Z"/>
        </w:trPr>
        <w:tc>
          <w:tcPr>
            <w:tcW w:w="2160" w:type="dxa"/>
            <w:tcBorders>
              <w:top w:val="single" w:sz="4" w:space="0" w:color="auto"/>
              <w:left w:val="single" w:sz="4" w:space="0" w:color="auto"/>
              <w:bottom w:val="single" w:sz="4" w:space="0" w:color="auto"/>
              <w:right w:val="single" w:sz="4" w:space="0" w:color="auto"/>
            </w:tcBorders>
            <w:hideMark/>
          </w:tcPr>
          <w:p w:rsidR="009455C7" w:rsidRPr="008E0FCB" w:rsidDel="00CF11B7" w:rsidRDefault="009455C7" w:rsidP="00CF11B7">
            <w:pPr>
              <w:pStyle w:val="Caption"/>
              <w:rPr>
                <w:del w:id="190" w:author="HOE" w:date="2017-04-22T09:12:00Z"/>
                <w:b/>
              </w:rPr>
              <w:pPrChange w:id="191" w:author="HOE" w:date="2017-04-22T09:12:00Z">
                <w:pPr>
                  <w:pStyle w:val="Caption"/>
                  <w:spacing w:line="240" w:lineRule="auto"/>
                  <w:jc w:val="center"/>
                </w:pPr>
              </w:pPrChange>
            </w:pPr>
            <w:del w:id="192" w:author="HOE" w:date="2017-04-22T09:12:00Z">
              <w:r w:rsidRPr="008E0FCB" w:rsidDel="00CF11B7">
                <w:rPr>
                  <w:b/>
                </w:rPr>
                <w:delText>Tên trường</w:delText>
              </w:r>
            </w:del>
          </w:p>
        </w:tc>
        <w:tc>
          <w:tcPr>
            <w:tcW w:w="6487" w:type="dxa"/>
            <w:tcBorders>
              <w:top w:val="single" w:sz="4" w:space="0" w:color="auto"/>
              <w:left w:val="single" w:sz="4" w:space="0" w:color="auto"/>
              <w:bottom w:val="single" w:sz="4" w:space="0" w:color="auto"/>
              <w:right w:val="single" w:sz="4" w:space="0" w:color="auto"/>
            </w:tcBorders>
            <w:hideMark/>
          </w:tcPr>
          <w:p w:rsidR="009455C7" w:rsidRPr="008E0FCB" w:rsidDel="00CF11B7" w:rsidRDefault="009455C7" w:rsidP="00CF11B7">
            <w:pPr>
              <w:pStyle w:val="Caption"/>
              <w:rPr>
                <w:del w:id="193" w:author="HOE" w:date="2017-04-22T09:12:00Z"/>
                <w:b/>
              </w:rPr>
              <w:pPrChange w:id="194" w:author="HOE" w:date="2017-04-22T09:12:00Z">
                <w:pPr>
                  <w:pStyle w:val="Caption"/>
                  <w:spacing w:line="240" w:lineRule="auto"/>
                  <w:jc w:val="center"/>
                </w:pPr>
              </w:pPrChange>
            </w:pPr>
            <w:del w:id="195" w:author="HOE" w:date="2017-04-22T09:12:00Z">
              <w:r w:rsidRPr="008E0FCB" w:rsidDel="00CF11B7">
                <w:rPr>
                  <w:b/>
                </w:rPr>
                <w:delText>Mô tả</w:delText>
              </w:r>
            </w:del>
          </w:p>
        </w:tc>
      </w:tr>
      <w:tr w:rsidR="009455C7" w:rsidRPr="008E0FCB" w:rsidDel="00CF11B7" w:rsidTr="00266FA6">
        <w:trPr>
          <w:del w:id="196" w:author="HOE" w:date="2017-04-22T09:12:00Z"/>
        </w:trPr>
        <w:tc>
          <w:tcPr>
            <w:tcW w:w="2160" w:type="dxa"/>
            <w:tcBorders>
              <w:top w:val="single" w:sz="4" w:space="0" w:color="auto"/>
              <w:left w:val="single" w:sz="4" w:space="0" w:color="auto"/>
              <w:bottom w:val="single" w:sz="4" w:space="0" w:color="auto"/>
              <w:right w:val="single" w:sz="4" w:space="0" w:color="auto"/>
            </w:tcBorders>
            <w:hideMark/>
          </w:tcPr>
          <w:p w:rsidR="009455C7" w:rsidRPr="008E0FCB" w:rsidDel="00CF11B7" w:rsidRDefault="009455C7" w:rsidP="00CF11B7">
            <w:pPr>
              <w:pStyle w:val="Caption"/>
              <w:rPr>
                <w:del w:id="197" w:author="HOE" w:date="2017-04-22T09:12:00Z"/>
              </w:rPr>
              <w:pPrChange w:id="198" w:author="HOE" w:date="2017-04-22T09:12:00Z">
                <w:pPr>
                  <w:pStyle w:val="Caption"/>
                  <w:spacing w:line="240" w:lineRule="auto"/>
                </w:pPr>
              </w:pPrChange>
            </w:pPr>
            <w:del w:id="199" w:author="HOE" w:date="2017-04-22T09:12:00Z">
              <w:r w:rsidRPr="008E0FCB" w:rsidDel="00CF11B7">
                <w:delText>Tên đăng nhập</w:delText>
              </w:r>
            </w:del>
          </w:p>
        </w:tc>
        <w:tc>
          <w:tcPr>
            <w:tcW w:w="6487" w:type="dxa"/>
            <w:tcBorders>
              <w:top w:val="single" w:sz="4" w:space="0" w:color="auto"/>
              <w:left w:val="single" w:sz="4" w:space="0" w:color="auto"/>
              <w:bottom w:val="single" w:sz="4" w:space="0" w:color="auto"/>
              <w:right w:val="single" w:sz="4" w:space="0" w:color="auto"/>
            </w:tcBorders>
            <w:hideMark/>
          </w:tcPr>
          <w:p w:rsidR="009455C7" w:rsidRPr="008E0FCB" w:rsidDel="00CF11B7" w:rsidRDefault="009455C7" w:rsidP="00CF11B7">
            <w:pPr>
              <w:pStyle w:val="Caption"/>
              <w:rPr>
                <w:del w:id="200" w:author="HOE" w:date="2017-04-22T09:12:00Z"/>
              </w:rPr>
              <w:pPrChange w:id="201" w:author="HOE" w:date="2017-04-22T09:12:00Z">
                <w:pPr>
                  <w:pStyle w:val="Caption"/>
                  <w:spacing w:line="240" w:lineRule="auto"/>
                </w:pPr>
              </w:pPrChange>
            </w:pPr>
            <w:del w:id="202" w:author="HOE" w:date="2017-04-22T09:12:00Z">
              <w:r w:rsidRPr="008E0FCB" w:rsidDel="00CF11B7">
                <w:delText>Nhập vào tên đăng nhập của người dùng</w:delText>
              </w:r>
            </w:del>
          </w:p>
        </w:tc>
      </w:tr>
      <w:tr w:rsidR="009455C7" w:rsidRPr="008E0FCB" w:rsidDel="00CF11B7" w:rsidTr="00266FA6">
        <w:trPr>
          <w:del w:id="203" w:author="HOE" w:date="2017-04-22T09:12:00Z"/>
        </w:trPr>
        <w:tc>
          <w:tcPr>
            <w:tcW w:w="2160" w:type="dxa"/>
            <w:tcBorders>
              <w:top w:val="single" w:sz="4" w:space="0" w:color="auto"/>
              <w:left w:val="single" w:sz="4" w:space="0" w:color="auto"/>
              <w:bottom w:val="single" w:sz="4" w:space="0" w:color="auto"/>
              <w:right w:val="single" w:sz="4" w:space="0" w:color="auto"/>
            </w:tcBorders>
            <w:hideMark/>
          </w:tcPr>
          <w:p w:rsidR="009455C7" w:rsidRPr="008E0FCB" w:rsidDel="00CF11B7" w:rsidRDefault="009455C7" w:rsidP="00CF11B7">
            <w:pPr>
              <w:pStyle w:val="Caption"/>
              <w:rPr>
                <w:del w:id="204" w:author="HOE" w:date="2017-04-22T09:12:00Z"/>
              </w:rPr>
              <w:pPrChange w:id="205" w:author="HOE" w:date="2017-04-22T09:12:00Z">
                <w:pPr>
                  <w:pStyle w:val="Caption"/>
                  <w:spacing w:line="240" w:lineRule="auto"/>
                </w:pPr>
              </w:pPrChange>
            </w:pPr>
            <w:del w:id="206" w:author="HOE" w:date="2017-04-22T09:12:00Z">
              <w:r w:rsidRPr="008E0FCB" w:rsidDel="00CF11B7">
                <w:delText>Mật khẩu</w:delText>
              </w:r>
            </w:del>
          </w:p>
        </w:tc>
        <w:tc>
          <w:tcPr>
            <w:tcW w:w="6487" w:type="dxa"/>
            <w:tcBorders>
              <w:top w:val="single" w:sz="4" w:space="0" w:color="auto"/>
              <w:left w:val="single" w:sz="4" w:space="0" w:color="auto"/>
              <w:bottom w:val="single" w:sz="4" w:space="0" w:color="auto"/>
              <w:right w:val="single" w:sz="4" w:space="0" w:color="auto"/>
            </w:tcBorders>
            <w:hideMark/>
          </w:tcPr>
          <w:p w:rsidR="009455C7" w:rsidRPr="008E0FCB" w:rsidDel="00CF11B7" w:rsidRDefault="009455C7" w:rsidP="00CF11B7">
            <w:pPr>
              <w:pStyle w:val="Caption"/>
              <w:rPr>
                <w:del w:id="207" w:author="HOE" w:date="2017-04-22T09:12:00Z"/>
              </w:rPr>
              <w:pPrChange w:id="208" w:author="HOE" w:date="2017-04-22T09:12:00Z">
                <w:pPr>
                  <w:pStyle w:val="Caption"/>
                  <w:spacing w:line="240" w:lineRule="auto"/>
                </w:pPr>
              </w:pPrChange>
            </w:pPr>
            <w:del w:id="209" w:author="HOE" w:date="2017-04-22T09:12:00Z">
              <w:r w:rsidRPr="008E0FCB" w:rsidDel="00CF11B7">
                <w:delText>Nhập mật khẩu người dùng</w:delText>
              </w:r>
            </w:del>
          </w:p>
        </w:tc>
      </w:tr>
    </w:tbl>
    <w:p w:rsidR="009455C7" w:rsidRPr="008E0FCB" w:rsidDel="00CF11B7" w:rsidRDefault="009455C7" w:rsidP="00CF11B7">
      <w:pPr>
        <w:pStyle w:val="Caption"/>
        <w:rPr>
          <w:del w:id="210" w:author="HOE" w:date="2017-04-22T09:12:00Z"/>
        </w:rPr>
        <w:pPrChange w:id="211" w:author="HOE" w:date="2017-04-22T09:12:00Z">
          <w:pPr>
            <w:pStyle w:val="Caption"/>
          </w:pPr>
        </w:pPrChange>
      </w:pPr>
      <w:del w:id="212" w:author="HOE" w:date="2017-04-22T09:12:00Z">
        <w:r w:rsidRPr="008E0FCB" w:rsidDel="00CF11B7">
          <w:tab/>
          <w:delText>Nếu NSD nhập đúng tên và mật khẩu đã được đăng ký trong CSDL thì màn hình chính của hệ thống xuất hiện. NSD đã đăng nhập thành công.</w:delText>
        </w:r>
      </w:del>
    </w:p>
    <w:p w:rsidR="009455C7" w:rsidRPr="008E0FCB" w:rsidDel="00CF11B7" w:rsidRDefault="009455C7" w:rsidP="00CF11B7">
      <w:pPr>
        <w:pStyle w:val="Caption"/>
        <w:rPr>
          <w:del w:id="213" w:author="HOE" w:date="2017-04-22T09:12:00Z"/>
        </w:rPr>
        <w:pPrChange w:id="214" w:author="HOE" w:date="2017-04-22T09:12:00Z">
          <w:pPr>
            <w:pStyle w:val="Caption"/>
          </w:pPr>
        </w:pPrChange>
      </w:pPr>
      <w:del w:id="215" w:author="HOE" w:date="2017-04-22T09:12:00Z">
        <w:r w:rsidRPr="008E0FCB" w:rsidDel="00CF11B7">
          <w:tab/>
          <w:delText>Nếu sai, hệ thống sẽ thông báo lỗi tương ứng và yêu cầu nhập lại.</w:delText>
        </w:r>
      </w:del>
    </w:p>
    <w:p w:rsidR="009455C7" w:rsidRPr="008E0FCB" w:rsidDel="00CF11B7" w:rsidRDefault="009455C7" w:rsidP="00CF11B7">
      <w:pPr>
        <w:pStyle w:val="Caption"/>
        <w:rPr>
          <w:del w:id="216" w:author="HOE" w:date="2017-04-22T09:12:00Z"/>
          <w:lang w:val="vi-VN"/>
        </w:rPr>
        <w:pPrChange w:id="217" w:author="HOE" w:date="2017-04-22T09:12:00Z">
          <w:pPr/>
        </w:pPrChange>
      </w:pPr>
      <w:del w:id="218" w:author="HOE" w:date="2017-04-22T09:12:00Z">
        <w:r w:rsidRPr="008E0FCB" w:rsidDel="00CF11B7">
          <w:rPr>
            <w:lang w:val="vi-VN"/>
          </w:rPr>
          <w:delText>-----Nếu người dùng là người dùng thường</w:delText>
        </w:r>
      </w:del>
    </w:p>
    <w:p w:rsidR="009455C7" w:rsidRPr="008E0FCB" w:rsidDel="00CF11B7" w:rsidRDefault="009455C7" w:rsidP="00CF11B7">
      <w:pPr>
        <w:pStyle w:val="Caption"/>
        <w:rPr>
          <w:del w:id="219" w:author="HOE" w:date="2017-04-22T09:12:00Z"/>
          <w:lang w:val="vi-VN"/>
        </w:rPr>
        <w:pPrChange w:id="220" w:author="HOE" w:date="2017-04-22T09:12:00Z">
          <w:pPr/>
        </w:pPrChange>
      </w:pPr>
      <w:del w:id="221" w:author="HOE" w:date="2017-04-22T09:12:00Z">
        <w:r w:rsidRPr="008E0FCB" w:rsidDel="00CF11B7">
          <w:rPr>
            <w:lang w:val="vi-VN"/>
          </w:rPr>
          <w:delText>-----Nếu người dùng là admin</w:delText>
        </w:r>
      </w:del>
    </w:p>
    <w:p w:rsidR="009455C7" w:rsidRPr="008E0FCB" w:rsidDel="00CF11B7" w:rsidRDefault="009455C7" w:rsidP="00CF11B7">
      <w:pPr>
        <w:pStyle w:val="Caption"/>
        <w:rPr>
          <w:del w:id="222" w:author="HOE" w:date="2017-04-22T09:12:00Z"/>
          <w:lang w:val="vi-VN"/>
        </w:rPr>
        <w:pPrChange w:id="223" w:author="HOE" w:date="2017-04-22T09:12:00Z">
          <w:pPr/>
        </w:pPrChange>
      </w:pPr>
      <w:del w:id="224" w:author="HOE" w:date="2017-04-22T09:12:00Z">
        <w:r w:rsidRPr="008E0FCB" w:rsidDel="00CF11B7">
          <w:rPr>
            <w:lang w:val="vi-VN"/>
          </w:rPr>
          <w:delText>-----Nếu người dùng là super admin</w:delText>
        </w:r>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7055"/>
        <w:tblGridChange w:id="225">
          <w:tblGrid>
            <w:gridCol w:w="2518"/>
            <w:gridCol w:w="7055"/>
          </w:tblGrid>
        </w:tblGridChange>
      </w:tblGrid>
      <w:tr w:rsidR="00CF11B7" w:rsidRPr="007215FD" w:rsidTr="007215FD">
        <w:trPr>
          <w:ins w:id="226" w:author="HOE" w:date="2017-04-22T09:12:00Z"/>
        </w:trPr>
        <w:tc>
          <w:tcPr>
            <w:tcW w:w="2518" w:type="dxa"/>
            <w:shd w:val="clear" w:color="auto" w:fill="auto"/>
          </w:tcPr>
          <w:p w:rsidR="00CF11B7" w:rsidRPr="007215FD" w:rsidRDefault="00CF11B7" w:rsidP="007215FD">
            <w:pPr>
              <w:rPr>
                <w:ins w:id="227" w:author="HOE" w:date="2017-04-22T09:12:00Z"/>
                <w:lang w:val="vi-VN"/>
              </w:rPr>
            </w:pPr>
            <w:bookmarkStart w:id="228" w:name="_Toc430268564"/>
            <w:bookmarkStart w:id="229" w:name="_Toc463010957"/>
            <w:bookmarkStart w:id="230" w:name="_Toc480491576"/>
            <w:ins w:id="231" w:author="HOE" w:date="2017-04-22T09:12:00Z">
              <w:r w:rsidRPr="007215FD">
                <w:rPr>
                  <w:lang w:val="vi-VN"/>
                </w:rPr>
                <w:t>Description</w:t>
              </w:r>
            </w:ins>
          </w:p>
        </w:tc>
        <w:tc>
          <w:tcPr>
            <w:tcW w:w="7055" w:type="dxa"/>
            <w:shd w:val="clear" w:color="auto" w:fill="auto"/>
          </w:tcPr>
          <w:p w:rsidR="00CF11B7" w:rsidRPr="007215FD" w:rsidRDefault="00AA2509" w:rsidP="007215FD">
            <w:pPr>
              <w:rPr>
                <w:ins w:id="232" w:author="HOE" w:date="2017-04-22T09:12:00Z"/>
                <w:lang w:val="vi-VN"/>
              </w:rPr>
            </w:pPr>
            <w:ins w:id="233" w:author="HOE" w:date="2017-04-22T09:18:00Z">
              <w:r w:rsidRPr="007215FD">
                <w:rPr>
                  <w:lang w:val="vi-VN"/>
                </w:rPr>
                <w:t>Sau khi đăng ký thành công member có thể đăng nhập vào Website</w:t>
              </w:r>
            </w:ins>
          </w:p>
        </w:tc>
      </w:tr>
      <w:tr w:rsidR="00CF11B7" w:rsidRPr="007215FD" w:rsidTr="007215FD">
        <w:trPr>
          <w:ins w:id="234" w:author="HOE" w:date="2017-04-22T09:12:00Z"/>
        </w:trPr>
        <w:tc>
          <w:tcPr>
            <w:tcW w:w="2518" w:type="dxa"/>
            <w:shd w:val="clear" w:color="auto" w:fill="auto"/>
          </w:tcPr>
          <w:p w:rsidR="00CF11B7" w:rsidRPr="007215FD" w:rsidRDefault="00CF11B7" w:rsidP="007215FD">
            <w:pPr>
              <w:rPr>
                <w:ins w:id="235" w:author="HOE" w:date="2017-04-22T09:12:00Z"/>
                <w:lang w:val="vi-VN"/>
              </w:rPr>
            </w:pPr>
            <w:ins w:id="236" w:author="HOE" w:date="2017-04-22T09:12:00Z">
              <w:r w:rsidRPr="007215FD">
                <w:rPr>
                  <w:lang w:val="vi-VN"/>
                </w:rPr>
                <w:lastRenderedPageBreak/>
                <w:t>Input</w:t>
              </w:r>
            </w:ins>
          </w:p>
        </w:tc>
        <w:tc>
          <w:tcPr>
            <w:tcW w:w="7055" w:type="dxa"/>
            <w:shd w:val="clear" w:color="auto" w:fill="auto"/>
          </w:tcPr>
          <w:p w:rsidR="00CF11B7" w:rsidRPr="007215FD" w:rsidRDefault="00AA2509" w:rsidP="007215FD">
            <w:pPr>
              <w:rPr>
                <w:ins w:id="237" w:author="HOE" w:date="2017-04-22T09:12:00Z"/>
                <w:lang w:val="vi-VN"/>
              </w:rPr>
            </w:pPr>
            <w:ins w:id="238" w:author="HOE" w:date="2017-04-22T09:18:00Z">
              <w:r w:rsidRPr="007215FD">
                <w:rPr>
                  <w:lang w:val="vi-VN"/>
                </w:rPr>
                <w:t>Nhập username và password</w:t>
              </w:r>
            </w:ins>
          </w:p>
        </w:tc>
      </w:tr>
      <w:tr w:rsidR="00CF11B7" w:rsidRPr="007215FD" w:rsidTr="007215FD">
        <w:trPr>
          <w:ins w:id="239" w:author="HOE" w:date="2017-04-22T09:12:00Z"/>
        </w:trPr>
        <w:tc>
          <w:tcPr>
            <w:tcW w:w="2518" w:type="dxa"/>
            <w:shd w:val="clear" w:color="auto" w:fill="auto"/>
          </w:tcPr>
          <w:p w:rsidR="00CF11B7" w:rsidRPr="007215FD" w:rsidRDefault="00CF11B7" w:rsidP="007215FD">
            <w:pPr>
              <w:rPr>
                <w:ins w:id="240" w:author="HOE" w:date="2017-04-22T09:12:00Z"/>
                <w:lang w:val="vi-VN"/>
              </w:rPr>
            </w:pPr>
            <w:ins w:id="241" w:author="HOE" w:date="2017-04-22T09:12:00Z">
              <w:r w:rsidRPr="007215FD">
                <w:rPr>
                  <w:lang w:val="vi-VN"/>
                </w:rPr>
                <w:t>Process</w:t>
              </w:r>
            </w:ins>
          </w:p>
        </w:tc>
        <w:tc>
          <w:tcPr>
            <w:tcW w:w="7055" w:type="dxa"/>
            <w:shd w:val="clear" w:color="auto" w:fill="auto"/>
          </w:tcPr>
          <w:p w:rsidR="00CF11B7" w:rsidRPr="007215FD" w:rsidRDefault="00AA2509" w:rsidP="007215FD">
            <w:pPr>
              <w:rPr>
                <w:ins w:id="242" w:author="HOE" w:date="2017-04-22T09:12:00Z"/>
                <w:lang w:val="vi-VN"/>
              </w:rPr>
            </w:pPr>
            <w:ins w:id="243" w:author="HOE" w:date="2017-04-22T09:19:00Z">
              <w:r w:rsidRPr="007215FD">
                <w:rPr>
                  <w:lang w:val="vi-VN"/>
                </w:rPr>
                <w:t>Kiểm tra đã nhập username và passwoird chưa, kiểm tra tài khoản đã có trong CSDL chưa?</w:t>
              </w:r>
            </w:ins>
          </w:p>
        </w:tc>
      </w:tr>
      <w:tr w:rsidR="00CF11B7" w:rsidRPr="007215FD" w:rsidTr="007215FD">
        <w:trPr>
          <w:ins w:id="244" w:author="HOE" w:date="2017-04-22T09:12:00Z"/>
        </w:trPr>
        <w:tc>
          <w:tcPr>
            <w:tcW w:w="2518" w:type="dxa"/>
            <w:shd w:val="clear" w:color="auto" w:fill="auto"/>
          </w:tcPr>
          <w:p w:rsidR="00CF11B7" w:rsidRPr="007215FD" w:rsidRDefault="00CF11B7" w:rsidP="007215FD">
            <w:pPr>
              <w:rPr>
                <w:ins w:id="245" w:author="HOE" w:date="2017-04-22T09:12:00Z"/>
                <w:lang w:val="vi-VN"/>
              </w:rPr>
            </w:pPr>
            <w:ins w:id="246" w:author="HOE" w:date="2017-04-22T09:12:00Z">
              <w:r w:rsidRPr="007215FD">
                <w:rPr>
                  <w:lang w:val="vi-VN"/>
                </w:rPr>
                <w:t>Output</w:t>
              </w:r>
            </w:ins>
          </w:p>
        </w:tc>
        <w:tc>
          <w:tcPr>
            <w:tcW w:w="7055" w:type="dxa"/>
            <w:shd w:val="clear" w:color="auto" w:fill="auto"/>
          </w:tcPr>
          <w:p w:rsidR="00CF11B7" w:rsidRPr="007215FD" w:rsidRDefault="00AA2509" w:rsidP="007215FD">
            <w:pPr>
              <w:rPr>
                <w:ins w:id="247" w:author="HOE" w:date="2017-04-22T09:12:00Z"/>
                <w:lang w:val="vi-VN"/>
              </w:rPr>
            </w:pPr>
            <w:ins w:id="248" w:author="HOE" w:date="2017-04-22T09:19:00Z">
              <w:r w:rsidRPr="007215FD">
                <w:rPr>
                  <w:lang w:val="vi-VN"/>
                </w:rPr>
                <w:t>Đưa ra thông báo đăng nhập thành công hoặc yêu cầu nhập lại.</w:t>
              </w:r>
            </w:ins>
          </w:p>
        </w:tc>
      </w:tr>
    </w:tbl>
    <w:p w:rsidR="009455C7" w:rsidRPr="008E0FCB" w:rsidDel="00AA2509" w:rsidRDefault="009455C7" w:rsidP="00CF11B7">
      <w:pPr>
        <w:pStyle w:val="Caption"/>
        <w:rPr>
          <w:del w:id="249" w:author="HOE" w:date="2017-04-22T09:20:00Z"/>
          <w:rStyle w:val="SubtleEmphasis"/>
        </w:rPr>
        <w:pPrChange w:id="250" w:author="HOE" w:date="2017-04-22T09:12:00Z">
          <w:pPr>
            <w:pStyle w:val="Heading3"/>
            <w:numPr>
              <w:ilvl w:val="1"/>
              <w:numId w:val="15"/>
            </w:numPr>
            <w:tabs>
              <w:tab w:val="left" w:pos="1080"/>
              <w:tab w:val="left" w:pos="1170"/>
              <w:tab w:val="left" w:pos="1350"/>
              <w:tab w:val="left" w:pos="1530"/>
            </w:tabs>
            <w:ind w:left="1553" w:hanging="360"/>
          </w:pPr>
        </w:pPrChange>
      </w:pPr>
      <w:del w:id="251" w:author="HOE" w:date="2017-04-22T09:20:00Z">
        <w:r w:rsidRPr="008E0FCB" w:rsidDel="00AA2509">
          <w:rPr>
            <w:rStyle w:val="SubtleEmphasis"/>
          </w:rPr>
          <w:delText>Đăng xuất (Thoát)</w:delText>
        </w:r>
        <w:bookmarkEnd w:id="228"/>
        <w:bookmarkEnd w:id="229"/>
        <w:bookmarkEnd w:id="230"/>
      </w:del>
    </w:p>
    <w:p w:rsidR="009455C7" w:rsidRPr="008E0FCB" w:rsidDel="00AA2509" w:rsidRDefault="009455C7" w:rsidP="009455C7">
      <w:pPr>
        <w:pStyle w:val="Caption"/>
        <w:ind w:firstLine="709"/>
        <w:rPr>
          <w:del w:id="252" w:author="HOE" w:date="2017-04-22T09:20:00Z"/>
        </w:rPr>
      </w:pPr>
      <w:del w:id="253" w:author="HOE" w:date="2017-04-22T09:20:00Z">
        <w:r w:rsidRPr="008E0FCB" w:rsidDel="00AA2509">
          <w:delText>Chức năng này cho phép NSD thoát khỏi hệ thống sau khi kết thúc phiên làm việc. &lt;&lt;</w:delText>
        </w:r>
        <w:r w:rsidRPr="008E0FCB" w:rsidDel="00AA2509">
          <w:rPr>
            <w:i/>
          </w:rPr>
          <w:delText>Thoát</w:delText>
        </w:r>
        <w:r w:rsidRPr="008E0FCB" w:rsidDel="00AA2509">
          <w:rPr>
            <w:bCs/>
            <w:i/>
            <w:iCs/>
          </w:rPr>
          <w:delText xml:space="preserve">&gt;&gt;: </w:delText>
        </w:r>
        <w:r w:rsidRPr="008E0FCB" w:rsidDel="00AA2509">
          <w:delText>Hệ thống thoát khỏi màn hình chính và hiển thị màn hình chờ đăng nhập.</w:delText>
        </w:r>
      </w:del>
    </w:p>
    <w:p w:rsidR="009455C7" w:rsidRPr="008E0FCB" w:rsidDel="00AA2509" w:rsidRDefault="009455C7" w:rsidP="009455C7">
      <w:pPr>
        <w:rPr>
          <w:del w:id="254" w:author="HOE" w:date="2017-04-22T09:20:00Z"/>
        </w:rPr>
      </w:pPr>
    </w:p>
    <w:p w:rsidR="009455C7" w:rsidRPr="008E0FCB" w:rsidDel="00AA2509" w:rsidRDefault="009455C7" w:rsidP="009455C7">
      <w:pPr>
        <w:spacing w:after="200" w:line="276" w:lineRule="auto"/>
        <w:rPr>
          <w:del w:id="255" w:author="HOE" w:date="2017-04-22T09:20:00Z"/>
          <w:b/>
          <w:bCs/>
          <w:iCs/>
          <w:szCs w:val="28"/>
        </w:rPr>
      </w:pPr>
      <w:del w:id="256" w:author="HOE" w:date="2017-04-22T09:20:00Z">
        <w:r w:rsidRPr="008E0FCB" w:rsidDel="00AA2509">
          <w:br w:type="page"/>
        </w:r>
      </w:del>
    </w:p>
    <w:p w:rsidR="009455C7" w:rsidRPr="008E0FCB" w:rsidDel="00AA2509" w:rsidRDefault="009455C7" w:rsidP="009455C7">
      <w:pPr>
        <w:pStyle w:val="Heading3"/>
        <w:numPr>
          <w:ilvl w:val="1"/>
          <w:numId w:val="15"/>
        </w:numPr>
        <w:tabs>
          <w:tab w:val="clear" w:pos="1553"/>
          <w:tab w:val="left" w:pos="1080"/>
          <w:tab w:val="left" w:pos="1170"/>
          <w:tab w:val="left" w:pos="1350"/>
          <w:tab w:val="left" w:pos="1530"/>
        </w:tabs>
        <w:rPr>
          <w:del w:id="257" w:author="HOE" w:date="2017-04-22T09:20:00Z"/>
          <w:rStyle w:val="SubtleEmphasis"/>
          <w:rFonts w:ascii="Times New Roman" w:hAnsi="Times New Roman" w:cs="Times New Roman"/>
        </w:rPr>
      </w:pPr>
      <w:bookmarkStart w:id="258" w:name="_Toc430268565"/>
      <w:bookmarkStart w:id="259" w:name="_Toc463010958"/>
      <w:bookmarkStart w:id="260" w:name="_Toc480491577"/>
      <w:del w:id="261" w:author="HOE" w:date="2017-04-22T09:20:00Z">
        <w:r w:rsidRPr="008E0FCB" w:rsidDel="00AA2509">
          <w:rPr>
            <w:rStyle w:val="SubtleEmphasis"/>
            <w:rFonts w:ascii="Times New Roman" w:hAnsi="Times New Roman" w:cs="Times New Roman"/>
          </w:rPr>
          <w:delText>Đổi mật khẩu</w:delText>
        </w:r>
        <w:bookmarkEnd w:id="258"/>
        <w:bookmarkEnd w:id="259"/>
        <w:bookmarkEnd w:id="260"/>
      </w:del>
    </w:p>
    <w:p w:rsidR="009455C7" w:rsidRPr="008E0FCB" w:rsidDel="00AA2509" w:rsidRDefault="009455C7" w:rsidP="009455C7">
      <w:pPr>
        <w:rPr>
          <w:del w:id="262" w:author="HOE" w:date="2017-04-22T09:20:00Z"/>
        </w:rPr>
      </w:pPr>
    </w:p>
    <w:p w:rsidR="009455C7" w:rsidRPr="008E0FCB" w:rsidDel="00AA2509" w:rsidRDefault="009455C7" w:rsidP="009455C7">
      <w:pPr>
        <w:pStyle w:val="Caption"/>
        <w:rPr>
          <w:del w:id="263" w:author="HOE" w:date="2017-04-22T09:20:00Z"/>
        </w:rPr>
      </w:pPr>
      <w:del w:id="264" w:author="HOE" w:date="2017-04-22T09:20:00Z">
        <w:r w:rsidRPr="008E0FCB" w:rsidDel="00AA2509">
          <w:tab/>
          <w:delText xml:space="preserve">Sau khi đăng nhập thành công vào hệ thống người dùng có thể đổi mật khẩu của mình. Trên giao diện chương trình nhấn chọn </w:delText>
        </w:r>
        <w:r w:rsidRPr="008E0FCB" w:rsidDel="00AA2509">
          <w:rPr>
            <w:b/>
          </w:rPr>
          <w:delText xml:space="preserve">Thay đổi mật khẩu </w:delText>
        </w:r>
        <w:r w:rsidRPr="008E0FCB" w:rsidDel="00AA2509">
          <w:delText>sẽ hiển thị ra</w:delText>
        </w:r>
        <w:r w:rsidRPr="008E0FCB" w:rsidDel="00AA2509">
          <w:rPr>
            <w:b/>
          </w:rPr>
          <w:delText xml:space="preserve"> </w:delText>
        </w:r>
        <w:r w:rsidRPr="008E0FCB" w:rsidDel="00AA2509">
          <w:delText xml:space="preserve">form </w:delText>
        </w:r>
        <w:r w:rsidRPr="008E0FCB" w:rsidDel="00AA2509">
          <w:rPr>
            <w:b/>
          </w:rPr>
          <w:delText xml:space="preserve">Thay đổi mật khẩu </w:delText>
        </w:r>
        <w:r w:rsidRPr="008E0FCB" w:rsidDel="00AA2509">
          <w:delText>để người dùng nhập thông tin mật khẩu mới.</w:delText>
        </w:r>
      </w:del>
    </w:p>
    <w:p w:rsidR="009455C7" w:rsidRPr="008E0FCB" w:rsidDel="00AA2509" w:rsidRDefault="009455C7" w:rsidP="009455C7">
      <w:pPr>
        <w:jc w:val="center"/>
        <w:rPr>
          <w:del w:id="265" w:author="HOE" w:date="2017-04-22T09:20:00Z"/>
        </w:rPr>
      </w:pPr>
    </w:p>
    <w:p w:rsidR="009455C7" w:rsidRPr="008E0FCB" w:rsidDel="00AA2509" w:rsidRDefault="009455C7" w:rsidP="009455C7">
      <w:pPr>
        <w:pStyle w:val="Caption"/>
        <w:ind w:firstLine="720"/>
        <w:rPr>
          <w:del w:id="266" w:author="HOE" w:date="2017-04-22T09:20:00Z"/>
        </w:rPr>
      </w:pPr>
      <w:del w:id="267" w:author="HOE" w:date="2017-04-22T09:20:00Z">
        <w:r w:rsidRPr="008E0FCB" w:rsidDel="00AA2509">
          <w:delText>Thông tin</w:delText>
        </w:r>
      </w:del>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4"/>
        <w:gridCol w:w="5953"/>
      </w:tblGrid>
      <w:tr w:rsidR="009455C7" w:rsidRPr="008E0FCB" w:rsidDel="00AA2509" w:rsidTr="00266FA6">
        <w:trPr>
          <w:tblHeader/>
          <w:del w:id="268" w:author="HOE" w:date="2017-04-22T09:20:00Z"/>
        </w:trPr>
        <w:tc>
          <w:tcPr>
            <w:tcW w:w="2514" w:type="dxa"/>
            <w:tcBorders>
              <w:top w:val="single" w:sz="4" w:space="0" w:color="auto"/>
              <w:left w:val="single" w:sz="4" w:space="0" w:color="auto"/>
              <w:bottom w:val="single" w:sz="4" w:space="0" w:color="auto"/>
              <w:right w:val="single" w:sz="4" w:space="0" w:color="auto"/>
            </w:tcBorders>
            <w:hideMark/>
          </w:tcPr>
          <w:p w:rsidR="009455C7" w:rsidRPr="008E0FCB" w:rsidDel="00AA2509" w:rsidRDefault="009455C7" w:rsidP="00266FA6">
            <w:pPr>
              <w:pStyle w:val="Caption"/>
              <w:spacing w:line="240" w:lineRule="auto"/>
              <w:jc w:val="center"/>
              <w:rPr>
                <w:del w:id="269" w:author="HOE" w:date="2017-04-22T09:20:00Z"/>
                <w:b/>
              </w:rPr>
            </w:pPr>
            <w:del w:id="270" w:author="HOE" w:date="2017-04-22T09:20:00Z">
              <w:r w:rsidRPr="008E0FCB" w:rsidDel="00AA2509">
                <w:rPr>
                  <w:b/>
                </w:rPr>
                <w:delText>Tên trường</w:delText>
              </w:r>
            </w:del>
          </w:p>
        </w:tc>
        <w:tc>
          <w:tcPr>
            <w:tcW w:w="5953" w:type="dxa"/>
            <w:tcBorders>
              <w:top w:val="single" w:sz="4" w:space="0" w:color="auto"/>
              <w:left w:val="single" w:sz="4" w:space="0" w:color="auto"/>
              <w:bottom w:val="single" w:sz="4" w:space="0" w:color="auto"/>
              <w:right w:val="single" w:sz="4" w:space="0" w:color="auto"/>
            </w:tcBorders>
            <w:hideMark/>
          </w:tcPr>
          <w:p w:rsidR="009455C7" w:rsidRPr="008E0FCB" w:rsidDel="00AA2509" w:rsidRDefault="009455C7" w:rsidP="00266FA6">
            <w:pPr>
              <w:pStyle w:val="Caption"/>
              <w:spacing w:line="240" w:lineRule="auto"/>
              <w:jc w:val="center"/>
              <w:rPr>
                <w:del w:id="271" w:author="HOE" w:date="2017-04-22T09:20:00Z"/>
                <w:b/>
              </w:rPr>
            </w:pPr>
            <w:del w:id="272" w:author="HOE" w:date="2017-04-22T09:20:00Z">
              <w:r w:rsidRPr="008E0FCB" w:rsidDel="00AA2509">
                <w:rPr>
                  <w:b/>
                </w:rPr>
                <w:delText>Mô tả</w:delText>
              </w:r>
            </w:del>
          </w:p>
        </w:tc>
      </w:tr>
      <w:tr w:rsidR="009455C7" w:rsidRPr="008E0FCB" w:rsidDel="00AA2509" w:rsidTr="00266FA6">
        <w:trPr>
          <w:del w:id="273" w:author="HOE" w:date="2017-04-22T09:20:00Z"/>
        </w:trPr>
        <w:tc>
          <w:tcPr>
            <w:tcW w:w="2514" w:type="dxa"/>
            <w:tcBorders>
              <w:top w:val="single" w:sz="4" w:space="0" w:color="auto"/>
              <w:left w:val="single" w:sz="4" w:space="0" w:color="auto"/>
              <w:bottom w:val="single" w:sz="4" w:space="0" w:color="auto"/>
              <w:right w:val="single" w:sz="4" w:space="0" w:color="auto"/>
            </w:tcBorders>
            <w:hideMark/>
          </w:tcPr>
          <w:p w:rsidR="009455C7" w:rsidRPr="008E0FCB" w:rsidDel="00AA2509" w:rsidRDefault="009455C7" w:rsidP="009455C7">
            <w:pPr>
              <w:pStyle w:val="Caption"/>
              <w:tabs>
                <w:tab w:val="right" w:pos="2298"/>
              </w:tabs>
              <w:spacing w:line="240" w:lineRule="auto"/>
              <w:rPr>
                <w:del w:id="274" w:author="HOE" w:date="2017-04-22T09:20:00Z"/>
              </w:rPr>
            </w:pPr>
            <w:del w:id="275" w:author="HOE" w:date="2017-04-22T09:20:00Z">
              <w:r w:rsidRPr="008E0FCB" w:rsidDel="00AA2509">
                <w:delText>Mật khẩu cũ</w:delText>
              </w:r>
              <w:r w:rsidRPr="008E0FCB" w:rsidDel="00AA2509">
                <w:tab/>
              </w:r>
            </w:del>
          </w:p>
        </w:tc>
        <w:tc>
          <w:tcPr>
            <w:tcW w:w="5953" w:type="dxa"/>
            <w:tcBorders>
              <w:top w:val="single" w:sz="4" w:space="0" w:color="auto"/>
              <w:left w:val="single" w:sz="4" w:space="0" w:color="auto"/>
              <w:bottom w:val="single" w:sz="4" w:space="0" w:color="auto"/>
              <w:right w:val="single" w:sz="4" w:space="0" w:color="auto"/>
            </w:tcBorders>
            <w:hideMark/>
          </w:tcPr>
          <w:p w:rsidR="009455C7" w:rsidRPr="008E0FCB" w:rsidDel="00AA2509" w:rsidRDefault="009455C7" w:rsidP="00266FA6">
            <w:pPr>
              <w:pStyle w:val="Caption"/>
              <w:spacing w:line="240" w:lineRule="auto"/>
              <w:rPr>
                <w:del w:id="276" w:author="HOE" w:date="2017-04-22T09:20:00Z"/>
              </w:rPr>
            </w:pPr>
            <w:del w:id="277" w:author="HOE" w:date="2017-04-22T09:20:00Z">
              <w:r w:rsidRPr="008E0FCB" w:rsidDel="00AA2509">
                <w:delText>Mật khẩu hiện tại của ngừoi dùng</w:delText>
              </w:r>
            </w:del>
          </w:p>
        </w:tc>
      </w:tr>
      <w:tr w:rsidR="009455C7" w:rsidRPr="008E0FCB" w:rsidDel="00AA2509" w:rsidTr="00266FA6">
        <w:trPr>
          <w:del w:id="278" w:author="HOE" w:date="2017-04-22T09:20:00Z"/>
        </w:trPr>
        <w:tc>
          <w:tcPr>
            <w:tcW w:w="2514" w:type="dxa"/>
            <w:tcBorders>
              <w:top w:val="single" w:sz="4" w:space="0" w:color="auto"/>
              <w:left w:val="single" w:sz="4" w:space="0" w:color="auto"/>
              <w:bottom w:val="single" w:sz="4" w:space="0" w:color="auto"/>
              <w:right w:val="single" w:sz="4" w:space="0" w:color="auto"/>
            </w:tcBorders>
            <w:hideMark/>
          </w:tcPr>
          <w:p w:rsidR="009455C7" w:rsidRPr="008E0FCB" w:rsidDel="00AA2509" w:rsidRDefault="009455C7" w:rsidP="00266FA6">
            <w:pPr>
              <w:pStyle w:val="Caption"/>
              <w:spacing w:line="240" w:lineRule="auto"/>
              <w:rPr>
                <w:del w:id="279" w:author="HOE" w:date="2017-04-22T09:20:00Z"/>
              </w:rPr>
            </w:pPr>
            <w:del w:id="280" w:author="HOE" w:date="2017-04-22T09:20:00Z">
              <w:r w:rsidRPr="008E0FCB" w:rsidDel="00AA2509">
                <w:delText>Mật khẩu mới</w:delText>
              </w:r>
            </w:del>
          </w:p>
        </w:tc>
        <w:tc>
          <w:tcPr>
            <w:tcW w:w="5953" w:type="dxa"/>
            <w:tcBorders>
              <w:top w:val="single" w:sz="4" w:space="0" w:color="auto"/>
              <w:left w:val="single" w:sz="4" w:space="0" w:color="auto"/>
              <w:bottom w:val="single" w:sz="4" w:space="0" w:color="auto"/>
              <w:right w:val="single" w:sz="4" w:space="0" w:color="auto"/>
            </w:tcBorders>
            <w:hideMark/>
          </w:tcPr>
          <w:p w:rsidR="009455C7" w:rsidRPr="008E0FCB" w:rsidDel="00AA2509" w:rsidRDefault="009455C7" w:rsidP="00266FA6">
            <w:pPr>
              <w:pStyle w:val="Caption"/>
              <w:spacing w:line="240" w:lineRule="auto"/>
              <w:rPr>
                <w:del w:id="281" w:author="HOE" w:date="2017-04-22T09:20:00Z"/>
              </w:rPr>
            </w:pPr>
            <w:del w:id="282" w:author="HOE" w:date="2017-04-22T09:20:00Z">
              <w:r w:rsidRPr="008E0FCB" w:rsidDel="00AA2509">
                <w:delText>Nhập mật khẩu mới muốn đổi</w:delText>
              </w:r>
            </w:del>
          </w:p>
        </w:tc>
      </w:tr>
      <w:tr w:rsidR="009455C7" w:rsidRPr="008E0FCB" w:rsidDel="00AA2509" w:rsidTr="00266FA6">
        <w:trPr>
          <w:del w:id="283" w:author="HOE" w:date="2017-04-22T09:20:00Z"/>
        </w:trPr>
        <w:tc>
          <w:tcPr>
            <w:tcW w:w="2514" w:type="dxa"/>
            <w:tcBorders>
              <w:top w:val="single" w:sz="4" w:space="0" w:color="auto"/>
              <w:left w:val="single" w:sz="4" w:space="0" w:color="auto"/>
              <w:bottom w:val="single" w:sz="4" w:space="0" w:color="auto"/>
              <w:right w:val="single" w:sz="4" w:space="0" w:color="auto"/>
            </w:tcBorders>
            <w:hideMark/>
          </w:tcPr>
          <w:p w:rsidR="009455C7" w:rsidRPr="008E0FCB" w:rsidDel="00AA2509" w:rsidRDefault="009455C7" w:rsidP="00266FA6">
            <w:pPr>
              <w:pStyle w:val="Caption"/>
              <w:spacing w:line="240" w:lineRule="auto"/>
              <w:rPr>
                <w:del w:id="284" w:author="HOE" w:date="2017-04-22T09:20:00Z"/>
              </w:rPr>
            </w:pPr>
            <w:del w:id="285" w:author="HOE" w:date="2017-04-22T09:20:00Z">
              <w:r w:rsidRPr="008E0FCB" w:rsidDel="00AA2509">
                <w:delText>Nhập lại mật khẩu mới</w:delText>
              </w:r>
            </w:del>
          </w:p>
        </w:tc>
        <w:tc>
          <w:tcPr>
            <w:tcW w:w="5953" w:type="dxa"/>
            <w:tcBorders>
              <w:top w:val="single" w:sz="4" w:space="0" w:color="auto"/>
              <w:left w:val="single" w:sz="4" w:space="0" w:color="auto"/>
              <w:bottom w:val="single" w:sz="4" w:space="0" w:color="auto"/>
              <w:right w:val="single" w:sz="4" w:space="0" w:color="auto"/>
            </w:tcBorders>
            <w:hideMark/>
          </w:tcPr>
          <w:p w:rsidR="009455C7" w:rsidRPr="008E0FCB" w:rsidDel="00AA2509" w:rsidRDefault="009455C7" w:rsidP="00266FA6">
            <w:pPr>
              <w:pStyle w:val="Caption"/>
              <w:spacing w:line="240" w:lineRule="auto"/>
              <w:rPr>
                <w:del w:id="286" w:author="HOE" w:date="2017-04-22T09:20:00Z"/>
              </w:rPr>
            </w:pPr>
            <w:del w:id="287" w:author="HOE" w:date="2017-04-22T09:20:00Z">
              <w:r w:rsidRPr="008E0FCB" w:rsidDel="00AA2509">
                <w:delText>Nhập lại mật khẩu mới của người dùng</w:delText>
              </w:r>
            </w:del>
          </w:p>
        </w:tc>
      </w:tr>
    </w:tbl>
    <w:p w:rsidR="009455C7" w:rsidRPr="008E0FCB" w:rsidDel="00734117" w:rsidRDefault="009455C7" w:rsidP="009455C7">
      <w:pPr>
        <w:rPr>
          <w:del w:id="288" w:author="HOE" w:date="2017-04-22T08:58:00Z"/>
        </w:rPr>
      </w:pPr>
    </w:p>
    <w:p w:rsidR="009455C7" w:rsidRPr="008E0FCB" w:rsidDel="00AA2509" w:rsidRDefault="009455C7" w:rsidP="00734117">
      <w:pPr>
        <w:rPr>
          <w:del w:id="289" w:author="HOE" w:date="2017-04-22T09:20:00Z"/>
          <w:rStyle w:val="SubtleEmphasis"/>
          <w:b/>
        </w:rPr>
        <w:pPrChange w:id="290" w:author="HOE" w:date="2017-04-22T08:58:00Z">
          <w:pPr>
            <w:numPr>
              <w:ilvl w:val="1"/>
              <w:numId w:val="15"/>
            </w:numPr>
            <w:tabs>
              <w:tab w:val="num" w:pos="1553"/>
            </w:tabs>
            <w:ind w:left="1553" w:hanging="360"/>
          </w:pPr>
        </w:pPrChange>
      </w:pPr>
      <w:del w:id="291" w:author="HOE" w:date="2017-04-22T08:58:00Z">
        <w:r w:rsidRPr="008E0FCB" w:rsidDel="00734117">
          <w:rPr>
            <w:rStyle w:val="SubtleEmphasis"/>
            <w:b/>
          </w:rPr>
          <w:delText>Dđăng ký tài khoản</w:delText>
        </w:r>
      </w:del>
    </w:p>
    <w:p w:rsidR="009455C7" w:rsidDel="00AA2509" w:rsidRDefault="00AA2509" w:rsidP="009455C7">
      <w:pPr>
        <w:rPr>
          <w:del w:id="292" w:author="HOE" w:date="2017-04-22T09:20:00Z"/>
          <w:b/>
          <w:bCs/>
          <w:kern w:val="32"/>
          <w:szCs w:val="32"/>
          <w:lang w:val="vi-VN"/>
        </w:rPr>
      </w:pPr>
      <w:ins w:id="293" w:author="HOE" w:date="2017-04-22T09:20:00Z">
        <w:r>
          <w:rPr>
            <w:b/>
            <w:bCs/>
            <w:kern w:val="32"/>
            <w:szCs w:val="32"/>
            <w:lang w:val="vi-VN"/>
          </w:rPr>
          <w:tab/>
        </w:r>
      </w:ins>
    </w:p>
    <w:p w:rsidR="00AA2509" w:rsidRDefault="00AA2509" w:rsidP="009455C7">
      <w:pPr>
        <w:rPr>
          <w:ins w:id="294" w:author="HOE" w:date="2017-04-22T09:20:00Z"/>
          <w:b/>
          <w:bCs/>
          <w:kern w:val="32"/>
          <w:szCs w:val="32"/>
          <w:lang w:val="vi-VN"/>
        </w:rPr>
      </w:pPr>
    </w:p>
    <w:p w:rsidR="00AA2509" w:rsidRDefault="00AA2509" w:rsidP="00AA2509">
      <w:pPr>
        <w:rPr>
          <w:ins w:id="295" w:author="HOE" w:date="2017-04-22T09:21:00Z"/>
          <w:lang w:val="vi-VN"/>
        </w:rPr>
        <w:pPrChange w:id="296" w:author="HOE" w:date="2017-04-22T09:20:00Z">
          <w:pPr/>
        </w:pPrChange>
      </w:pPr>
      <w:ins w:id="297" w:author="HOE" w:date="2017-04-22T09:20:00Z">
        <w:r>
          <w:rPr>
            <w:lang w:val="vi-VN"/>
          </w:rPr>
          <w:tab/>
          <w:t>2. Đăng xuất (Thoát):</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7055"/>
        <w:tblGridChange w:id="298">
          <w:tblGrid>
            <w:gridCol w:w="2518"/>
            <w:gridCol w:w="7055"/>
          </w:tblGrid>
        </w:tblGridChange>
      </w:tblGrid>
      <w:tr w:rsidR="00AA2509" w:rsidRPr="007215FD" w:rsidTr="007215FD">
        <w:trPr>
          <w:ins w:id="299" w:author="HOE" w:date="2017-04-22T09:21:00Z"/>
        </w:trPr>
        <w:tc>
          <w:tcPr>
            <w:tcW w:w="2518" w:type="dxa"/>
            <w:shd w:val="clear" w:color="auto" w:fill="auto"/>
          </w:tcPr>
          <w:p w:rsidR="00AA2509" w:rsidRPr="007215FD" w:rsidRDefault="00AA2509" w:rsidP="007215FD">
            <w:pPr>
              <w:rPr>
                <w:ins w:id="300" w:author="HOE" w:date="2017-04-22T09:21:00Z"/>
                <w:lang w:val="vi-VN"/>
              </w:rPr>
            </w:pPr>
            <w:ins w:id="301" w:author="HOE" w:date="2017-04-22T09:21:00Z">
              <w:r w:rsidRPr="007215FD">
                <w:rPr>
                  <w:lang w:val="vi-VN"/>
                </w:rPr>
                <w:t>Description</w:t>
              </w:r>
            </w:ins>
          </w:p>
        </w:tc>
        <w:tc>
          <w:tcPr>
            <w:tcW w:w="7055" w:type="dxa"/>
            <w:shd w:val="clear" w:color="auto" w:fill="auto"/>
          </w:tcPr>
          <w:p w:rsidR="00AA2509" w:rsidRPr="007215FD" w:rsidRDefault="00AA2509" w:rsidP="007215FD">
            <w:pPr>
              <w:rPr>
                <w:ins w:id="302" w:author="HOE" w:date="2017-04-22T09:21:00Z"/>
                <w:lang w:val="vi-VN"/>
              </w:rPr>
            </w:pPr>
            <w:ins w:id="303" w:author="HOE" w:date="2017-04-22T09:21:00Z">
              <w:r w:rsidRPr="007215FD">
                <w:rPr>
                  <w:lang w:val="vi-VN"/>
                </w:rPr>
                <w:t>Thành viên thoát khỏi đăng nhập vào Website</w:t>
              </w:r>
            </w:ins>
          </w:p>
        </w:tc>
      </w:tr>
      <w:tr w:rsidR="00AA2509" w:rsidRPr="007215FD" w:rsidTr="007215FD">
        <w:trPr>
          <w:ins w:id="304" w:author="HOE" w:date="2017-04-22T09:21:00Z"/>
        </w:trPr>
        <w:tc>
          <w:tcPr>
            <w:tcW w:w="2518" w:type="dxa"/>
            <w:shd w:val="clear" w:color="auto" w:fill="auto"/>
          </w:tcPr>
          <w:p w:rsidR="00AA2509" w:rsidRPr="007215FD" w:rsidRDefault="00AA2509" w:rsidP="007215FD">
            <w:pPr>
              <w:rPr>
                <w:ins w:id="305" w:author="HOE" w:date="2017-04-22T09:21:00Z"/>
                <w:lang w:val="vi-VN"/>
              </w:rPr>
            </w:pPr>
            <w:ins w:id="306" w:author="HOE" w:date="2017-04-22T09:21:00Z">
              <w:r w:rsidRPr="007215FD">
                <w:rPr>
                  <w:lang w:val="vi-VN"/>
                </w:rPr>
                <w:t>Input</w:t>
              </w:r>
            </w:ins>
          </w:p>
        </w:tc>
        <w:tc>
          <w:tcPr>
            <w:tcW w:w="7055" w:type="dxa"/>
            <w:shd w:val="clear" w:color="auto" w:fill="auto"/>
          </w:tcPr>
          <w:p w:rsidR="00AA2509" w:rsidRPr="007215FD" w:rsidRDefault="00AA2509" w:rsidP="007215FD">
            <w:pPr>
              <w:rPr>
                <w:ins w:id="307" w:author="HOE" w:date="2017-04-22T09:21:00Z"/>
                <w:lang w:val="vi-VN"/>
              </w:rPr>
            </w:pPr>
            <w:ins w:id="308" w:author="HOE" w:date="2017-04-22T09:21:00Z">
              <w:r w:rsidRPr="007215FD">
                <w:rPr>
                  <w:lang w:val="vi-VN"/>
                </w:rPr>
                <w:t>Thoát khói</w:t>
              </w:r>
            </w:ins>
            <w:ins w:id="309" w:author="HOE" w:date="2017-04-22T09:22:00Z">
              <w:r w:rsidRPr="007215FD">
                <w:rPr>
                  <w:lang w:val="vi-VN"/>
                </w:rPr>
                <w:t xml:space="preserve"> tranh web thành viên</w:t>
              </w:r>
            </w:ins>
          </w:p>
        </w:tc>
      </w:tr>
      <w:tr w:rsidR="00AA2509" w:rsidRPr="007215FD" w:rsidTr="007215FD">
        <w:trPr>
          <w:ins w:id="310" w:author="HOE" w:date="2017-04-22T09:21:00Z"/>
        </w:trPr>
        <w:tc>
          <w:tcPr>
            <w:tcW w:w="2518" w:type="dxa"/>
            <w:shd w:val="clear" w:color="auto" w:fill="auto"/>
          </w:tcPr>
          <w:p w:rsidR="00AA2509" w:rsidRPr="007215FD" w:rsidRDefault="00AA2509" w:rsidP="007215FD">
            <w:pPr>
              <w:rPr>
                <w:ins w:id="311" w:author="HOE" w:date="2017-04-22T09:21:00Z"/>
                <w:lang w:val="vi-VN"/>
              </w:rPr>
            </w:pPr>
            <w:ins w:id="312" w:author="HOE" w:date="2017-04-22T09:21:00Z">
              <w:r w:rsidRPr="007215FD">
                <w:rPr>
                  <w:lang w:val="vi-VN"/>
                </w:rPr>
                <w:t>Process</w:t>
              </w:r>
            </w:ins>
          </w:p>
        </w:tc>
        <w:tc>
          <w:tcPr>
            <w:tcW w:w="7055" w:type="dxa"/>
            <w:shd w:val="clear" w:color="auto" w:fill="auto"/>
          </w:tcPr>
          <w:p w:rsidR="00AA2509" w:rsidRPr="007215FD" w:rsidRDefault="00AA2509" w:rsidP="007215FD">
            <w:pPr>
              <w:rPr>
                <w:ins w:id="313" w:author="HOE" w:date="2017-04-22T09:21:00Z"/>
                <w:lang w:val="vi-VN"/>
              </w:rPr>
            </w:pPr>
            <w:ins w:id="314" w:author="HOE" w:date="2017-04-22T09:22:00Z">
              <w:r w:rsidRPr="007215FD">
                <w:rPr>
                  <w:lang w:val="vi-VN"/>
                </w:rPr>
                <w:t>Truy xuất CSDL và kiểm tra xem đã thoát khói đăng nhập chưa</w:t>
              </w:r>
            </w:ins>
          </w:p>
        </w:tc>
      </w:tr>
      <w:tr w:rsidR="00AA2509" w:rsidRPr="007215FD" w:rsidTr="007215FD">
        <w:trPr>
          <w:ins w:id="315" w:author="HOE" w:date="2017-04-22T09:21:00Z"/>
        </w:trPr>
        <w:tc>
          <w:tcPr>
            <w:tcW w:w="2518" w:type="dxa"/>
            <w:shd w:val="clear" w:color="auto" w:fill="auto"/>
          </w:tcPr>
          <w:p w:rsidR="00AA2509" w:rsidRPr="007215FD" w:rsidRDefault="00AA2509" w:rsidP="007215FD">
            <w:pPr>
              <w:rPr>
                <w:ins w:id="316" w:author="HOE" w:date="2017-04-22T09:21:00Z"/>
                <w:lang w:val="vi-VN"/>
              </w:rPr>
            </w:pPr>
            <w:ins w:id="317" w:author="HOE" w:date="2017-04-22T09:21:00Z">
              <w:r w:rsidRPr="007215FD">
                <w:rPr>
                  <w:lang w:val="vi-VN"/>
                </w:rPr>
                <w:t>Output</w:t>
              </w:r>
            </w:ins>
          </w:p>
        </w:tc>
        <w:tc>
          <w:tcPr>
            <w:tcW w:w="7055" w:type="dxa"/>
            <w:shd w:val="clear" w:color="auto" w:fill="auto"/>
          </w:tcPr>
          <w:p w:rsidR="00AA2509" w:rsidRPr="007215FD" w:rsidRDefault="00AA2509" w:rsidP="007215FD">
            <w:pPr>
              <w:rPr>
                <w:ins w:id="318" w:author="HOE" w:date="2017-04-22T09:21:00Z"/>
                <w:lang w:val="vi-VN"/>
              </w:rPr>
            </w:pPr>
            <w:ins w:id="319" w:author="HOE" w:date="2017-04-22T09:23:00Z">
              <w:r w:rsidRPr="007215FD">
                <w:rPr>
                  <w:lang w:val="vi-VN"/>
                </w:rPr>
                <w:t>Hiển thị đã thoát khỏi hệ thống thành công hoặc thông báo xảy ra lỗi yêu cầu thoát lại</w:t>
              </w:r>
            </w:ins>
          </w:p>
        </w:tc>
      </w:tr>
    </w:tbl>
    <w:p w:rsidR="00AA2509" w:rsidRPr="008E0FCB" w:rsidRDefault="00AA2509" w:rsidP="00AA2509">
      <w:pPr>
        <w:rPr>
          <w:ins w:id="320" w:author="HOE" w:date="2017-04-22T09:20:00Z"/>
          <w:lang w:val="vi-VN"/>
        </w:rPr>
        <w:pPrChange w:id="321" w:author="HOE" w:date="2017-04-22T09:20:00Z">
          <w:pPr/>
        </w:pPrChange>
      </w:pPr>
    </w:p>
    <w:p w:rsidR="009455C7" w:rsidRDefault="00AA2509" w:rsidP="00AA2509">
      <w:pPr>
        <w:rPr>
          <w:ins w:id="322" w:author="HOE" w:date="2017-04-22T09:24:00Z"/>
          <w:lang w:val="vi-VN"/>
        </w:rPr>
        <w:pPrChange w:id="323" w:author="HOE" w:date="2017-04-22T09:23:00Z">
          <w:pPr/>
        </w:pPrChange>
      </w:pPr>
      <w:ins w:id="324" w:author="HOE" w:date="2017-04-22T09:23:00Z">
        <w:r>
          <w:rPr>
            <w:lang w:val="vi-VN"/>
          </w:rPr>
          <w:tab/>
          <w:t>3.</w:t>
        </w:r>
      </w:ins>
      <w:ins w:id="325" w:author="HOE" w:date="2017-04-22T09:24:00Z">
        <w:r>
          <w:rPr>
            <w:lang w:val="vi-VN"/>
          </w:rPr>
          <w:t xml:space="preserve"> Thay đổi mật khẩu:</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7055"/>
        <w:tblGridChange w:id="326">
          <w:tblGrid>
            <w:gridCol w:w="2518"/>
            <w:gridCol w:w="7055"/>
          </w:tblGrid>
        </w:tblGridChange>
      </w:tblGrid>
      <w:tr w:rsidR="00AA2509" w:rsidRPr="007215FD" w:rsidTr="007215FD">
        <w:trPr>
          <w:ins w:id="327" w:author="HOE" w:date="2017-04-22T09:24:00Z"/>
        </w:trPr>
        <w:tc>
          <w:tcPr>
            <w:tcW w:w="2518" w:type="dxa"/>
            <w:shd w:val="clear" w:color="auto" w:fill="auto"/>
          </w:tcPr>
          <w:p w:rsidR="00AA2509" w:rsidRPr="007215FD" w:rsidRDefault="00AA2509" w:rsidP="007215FD">
            <w:pPr>
              <w:rPr>
                <w:ins w:id="328" w:author="HOE" w:date="2017-04-22T09:24:00Z"/>
                <w:lang w:val="vi-VN"/>
              </w:rPr>
            </w:pPr>
            <w:ins w:id="329" w:author="HOE" w:date="2017-04-22T09:24:00Z">
              <w:r w:rsidRPr="007215FD">
                <w:rPr>
                  <w:lang w:val="vi-VN"/>
                </w:rPr>
                <w:t>Description</w:t>
              </w:r>
            </w:ins>
          </w:p>
        </w:tc>
        <w:tc>
          <w:tcPr>
            <w:tcW w:w="7055" w:type="dxa"/>
            <w:shd w:val="clear" w:color="auto" w:fill="auto"/>
          </w:tcPr>
          <w:p w:rsidR="00AA2509" w:rsidRPr="007215FD" w:rsidRDefault="00276034" w:rsidP="007215FD">
            <w:pPr>
              <w:rPr>
                <w:ins w:id="330" w:author="HOE" w:date="2017-04-22T09:24:00Z"/>
                <w:lang w:val="vi-VN"/>
              </w:rPr>
            </w:pPr>
            <w:ins w:id="331" w:author="HOE" w:date="2017-04-22T09:24:00Z">
              <w:r w:rsidRPr="007215FD">
                <w:rPr>
                  <w:lang w:val="vi-VN"/>
                </w:rPr>
                <w:t>Thành viên có thể thay đổi mạt khẩu để đảm bảo tính bảo mật</w:t>
              </w:r>
            </w:ins>
          </w:p>
        </w:tc>
      </w:tr>
      <w:tr w:rsidR="00AA2509" w:rsidRPr="007215FD" w:rsidTr="007215FD">
        <w:trPr>
          <w:ins w:id="332" w:author="HOE" w:date="2017-04-22T09:24:00Z"/>
        </w:trPr>
        <w:tc>
          <w:tcPr>
            <w:tcW w:w="2518" w:type="dxa"/>
            <w:shd w:val="clear" w:color="auto" w:fill="auto"/>
          </w:tcPr>
          <w:p w:rsidR="00AA2509" w:rsidRPr="007215FD" w:rsidRDefault="00AA2509" w:rsidP="007215FD">
            <w:pPr>
              <w:rPr>
                <w:ins w:id="333" w:author="HOE" w:date="2017-04-22T09:24:00Z"/>
                <w:lang w:val="vi-VN"/>
              </w:rPr>
            </w:pPr>
            <w:ins w:id="334" w:author="HOE" w:date="2017-04-22T09:24:00Z">
              <w:r w:rsidRPr="007215FD">
                <w:rPr>
                  <w:lang w:val="vi-VN"/>
                </w:rPr>
                <w:t>Input</w:t>
              </w:r>
            </w:ins>
          </w:p>
        </w:tc>
        <w:tc>
          <w:tcPr>
            <w:tcW w:w="7055" w:type="dxa"/>
            <w:shd w:val="clear" w:color="auto" w:fill="auto"/>
          </w:tcPr>
          <w:p w:rsidR="00AA2509" w:rsidRPr="007215FD" w:rsidRDefault="00276034" w:rsidP="007215FD">
            <w:pPr>
              <w:rPr>
                <w:ins w:id="335" w:author="HOE" w:date="2017-04-22T09:24:00Z"/>
                <w:lang w:val="vi-VN"/>
              </w:rPr>
            </w:pPr>
            <w:ins w:id="336" w:author="HOE" w:date="2017-04-22T09:25:00Z">
              <w:r w:rsidRPr="007215FD">
                <w:rPr>
                  <w:lang w:val="vi-VN"/>
                </w:rPr>
                <w:t>Nhập mật khấu cũ, nhập mật khẩu mới, nhập lại mật khẩu mới</w:t>
              </w:r>
            </w:ins>
          </w:p>
        </w:tc>
      </w:tr>
      <w:tr w:rsidR="00AA2509" w:rsidRPr="007215FD" w:rsidTr="007215FD">
        <w:trPr>
          <w:ins w:id="337" w:author="HOE" w:date="2017-04-22T09:24:00Z"/>
        </w:trPr>
        <w:tc>
          <w:tcPr>
            <w:tcW w:w="2518" w:type="dxa"/>
            <w:shd w:val="clear" w:color="auto" w:fill="auto"/>
          </w:tcPr>
          <w:p w:rsidR="00AA2509" w:rsidRPr="007215FD" w:rsidRDefault="00AA2509" w:rsidP="007215FD">
            <w:pPr>
              <w:rPr>
                <w:ins w:id="338" w:author="HOE" w:date="2017-04-22T09:24:00Z"/>
                <w:lang w:val="vi-VN"/>
              </w:rPr>
            </w:pPr>
            <w:ins w:id="339" w:author="HOE" w:date="2017-04-22T09:24:00Z">
              <w:r w:rsidRPr="007215FD">
                <w:rPr>
                  <w:lang w:val="vi-VN"/>
                </w:rPr>
                <w:t>Process</w:t>
              </w:r>
            </w:ins>
          </w:p>
        </w:tc>
        <w:tc>
          <w:tcPr>
            <w:tcW w:w="7055" w:type="dxa"/>
            <w:shd w:val="clear" w:color="auto" w:fill="auto"/>
          </w:tcPr>
          <w:p w:rsidR="00AA2509" w:rsidRPr="007215FD" w:rsidRDefault="00276034" w:rsidP="007215FD">
            <w:pPr>
              <w:rPr>
                <w:ins w:id="340" w:author="HOE" w:date="2017-04-22T09:24:00Z"/>
                <w:lang w:val="vi-VN"/>
              </w:rPr>
            </w:pPr>
            <w:ins w:id="341" w:author="HOE" w:date="2017-04-22T09:25:00Z">
              <w:r w:rsidRPr="007215FD">
                <w:rPr>
                  <w:lang w:val="vi-VN"/>
                </w:rPr>
                <w:t>So sánh mật khẩu cũ nếu đúng thì so sánh mật khẩu mới và xác nhận mật khẩu mới nếu trùng thì cho update mật khẩu mới</w:t>
              </w:r>
            </w:ins>
          </w:p>
        </w:tc>
      </w:tr>
      <w:tr w:rsidR="00AA2509" w:rsidRPr="007215FD" w:rsidTr="007215FD">
        <w:trPr>
          <w:ins w:id="342" w:author="HOE" w:date="2017-04-22T09:24:00Z"/>
        </w:trPr>
        <w:tc>
          <w:tcPr>
            <w:tcW w:w="2518" w:type="dxa"/>
            <w:shd w:val="clear" w:color="auto" w:fill="auto"/>
          </w:tcPr>
          <w:p w:rsidR="00AA2509" w:rsidRPr="007215FD" w:rsidRDefault="00AA2509" w:rsidP="007215FD">
            <w:pPr>
              <w:rPr>
                <w:ins w:id="343" w:author="HOE" w:date="2017-04-22T09:24:00Z"/>
                <w:lang w:val="vi-VN"/>
              </w:rPr>
            </w:pPr>
            <w:ins w:id="344" w:author="HOE" w:date="2017-04-22T09:24:00Z">
              <w:r w:rsidRPr="007215FD">
                <w:rPr>
                  <w:lang w:val="vi-VN"/>
                </w:rPr>
                <w:t>Output</w:t>
              </w:r>
            </w:ins>
          </w:p>
        </w:tc>
        <w:tc>
          <w:tcPr>
            <w:tcW w:w="7055" w:type="dxa"/>
            <w:shd w:val="clear" w:color="auto" w:fill="auto"/>
          </w:tcPr>
          <w:p w:rsidR="00AA2509" w:rsidRPr="007215FD" w:rsidRDefault="00276034" w:rsidP="007215FD">
            <w:pPr>
              <w:rPr>
                <w:ins w:id="345" w:author="HOE" w:date="2017-04-22T09:24:00Z"/>
                <w:lang w:val="vi-VN"/>
              </w:rPr>
            </w:pPr>
            <w:ins w:id="346" w:author="HOE" w:date="2017-04-22T09:26:00Z">
              <w:r w:rsidRPr="007215FD">
                <w:rPr>
                  <w:lang w:val="vi-VN"/>
                </w:rPr>
                <w:t>Hiển thị thông báo thành công hoặc yêu cầu nhập lại</w:t>
              </w:r>
            </w:ins>
          </w:p>
        </w:tc>
      </w:tr>
    </w:tbl>
    <w:p w:rsidR="00AA2509" w:rsidRDefault="00276034" w:rsidP="00276034">
      <w:pPr>
        <w:rPr>
          <w:ins w:id="347" w:author="HOE" w:date="2017-04-22T09:27:00Z"/>
          <w:lang w:val="vi-VN"/>
        </w:rPr>
        <w:pPrChange w:id="348" w:author="HOE" w:date="2017-04-22T09:27:00Z">
          <w:pPr/>
        </w:pPrChange>
      </w:pPr>
      <w:ins w:id="349" w:author="HOE" w:date="2017-04-22T09:27:00Z">
        <w:r>
          <w:rPr>
            <w:lang w:val="vi-VN"/>
          </w:rPr>
          <w:tab/>
          <w:t>4.Thay đổi thông tin đăng ký:</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7055"/>
        <w:tblGridChange w:id="350">
          <w:tblGrid>
            <w:gridCol w:w="2518"/>
            <w:gridCol w:w="7055"/>
          </w:tblGrid>
        </w:tblGridChange>
      </w:tblGrid>
      <w:tr w:rsidR="00276034" w:rsidRPr="007215FD" w:rsidTr="007215FD">
        <w:trPr>
          <w:ins w:id="351" w:author="HOE" w:date="2017-04-22T09:27:00Z"/>
        </w:trPr>
        <w:tc>
          <w:tcPr>
            <w:tcW w:w="2518" w:type="dxa"/>
            <w:shd w:val="clear" w:color="auto" w:fill="auto"/>
          </w:tcPr>
          <w:p w:rsidR="00276034" w:rsidRPr="007215FD" w:rsidRDefault="00276034" w:rsidP="007215FD">
            <w:pPr>
              <w:rPr>
                <w:ins w:id="352" w:author="HOE" w:date="2017-04-22T09:27:00Z"/>
                <w:lang w:val="vi-VN"/>
              </w:rPr>
            </w:pPr>
            <w:ins w:id="353" w:author="HOE" w:date="2017-04-22T09:27:00Z">
              <w:r w:rsidRPr="007215FD">
                <w:rPr>
                  <w:lang w:val="vi-VN"/>
                </w:rPr>
                <w:t>Description</w:t>
              </w:r>
            </w:ins>
          </w:p>
        </w:tc>
        <w:tc>
          <w:tcPr>
            <w:tcW w:w="7055" w:type="dxa"/>
            <w:shd w:val="clear" w:color="auto" w:fill="auto"/>
          </w:tcPr>
          <w:p w:rsidR="00276034" w:rsidRPr="007215FD" w:rsidRDefault="00276034" w:rsidP="007215FD">
            <w:pPr>
              <w:rPr>
                <w:ins w:id="354" w:author="HOE" w:date="2017-04-22T09:27:00Z"/>
                <w:lang w:val="vi-VN"/>
              </w:rPr>
            </w:pPr>
            <w:ins w:id="355" w:author="HOE" w:date="2017-04-22T09:28:00Z">
              <w:r w:rsidRPr="007215FD">
                <w:rPr>
                  <w:lang w:val="vi-VN"/>
                </w:rPr>
                <w:t>Thành viên có thể thay đổi thông tin cá nhân</w:t>
              </w:r>
            </w:ins>
          </w:p>
        </w:tc>
      </w:tr>
      <w:tr w:rsidR="00276034" w:rsidRPr="007215FD" w:rsidTr="007215FD">
        <w:trPr>
          <w:ins w:id="356" w:author="HOE" w:date="2017-04-22T09:27:00Z"/>
        </w:trPr>
        <w:tc>
          <w:tcPr>
            <w:tcW w:w="2518" w:type="dxa"/>
            <w:shd w:val="clear" w:color="auto" w:fill="auto"/>
          </w:tcPr>
          <w:p w:rsidR="00276034" w:rsidRPr="007215FD" w:rsidRDefault="00276034" w:rsidP="007215FD">
            <w:pPr>
              <w:rPr>
                <w:ins w:id="357" w:author="HOE" w:date="2017-04-22T09:27:00Z"/>
                <w:lang w:val="vi-VN"/>
              </w:rPr>
            </w:pPr>
            <w:ins w:id="358" w:author="HOE" w:date="2017-04-22T09:27:00Z">
              <w:r w:rsidRPr="007215FD">
                <w:rPr>
                  <w:lang w:val="vi-VN"/>
                </w:rPr>
                <w:t>Input</w:t>
              </w:r>
            </w:ins>
          </w:p>
        </w:tc>
        <w:tc>
          <w:tcPr>
            <w:tcW w:w="7055" w:type="dxa"/>
            <w:shd w:val="clear" w:color="auto" w:fill="auto"/>
          </w:tcPr>
          <w:p w:rsidR="00276034" w:rsidRPr="007215FD" w:rsidRDefault="00276034" w:rsidP="007215FD">
            <w:pPr>
              <w:rPr>
                <w:ins w:id="359" w:author="HOE" w:date="2017-04-22T09:27:00Z"/>
                <w:lang w:val="vi-VN"/>
              </w:rPr>
            </w:pPr>
            <w:ins w:id="360" w:author="HOE" w:date="2017-04-22T09:28:00Z">
              <w:r w:rsidRPr="007215FD">
                <w:rPr>
                  <w:lang w:val="vi-VN"/>
                </w:rPr>
                <w:t>Nhập thông tin cần thay đổi</w:t>
              </w:r>
            </w:ins>
          </w:p>
        </w:tc>
      </w:tr>
      <w:tr w:rsidR="00276034" w:rsidRPr="007215FD" w:rsidTr="007215FD">
        <w:trPr>
          <w:ins w:id="361" w:author="HOE" w:date="2017-04-22T09:27:00Z"/>
        </w:trPr>
        <w:tc>
          <w:tcPr>
            <w:tcW w:w="2518" w:type="dxa"/>
            <w:shd w:val="clear" w:color="auto" w:fill="auto"/>
          </w:tcPr>
          <w:p w:rsidR="00276034" w:rsidRPr="007215FD" w:rsidRDefault="00276034" w:rsidP="007215FD">
            <w:pPr>
              <w:rPr>
                <w:ins w:id="362" w:author="HOE" w:date="2017-04-22T09:27:00Z"/>
                <w:lang w:val="vi-VN"/>
              </w:rPr>
            </w:pPr>
            <w:ins w:id="363" w:author="HOE" w:date="2017-04-22T09:27:00Z">
              <w:r w:rsidRPr="007215FD">
                <w:rPr>
                  <w:lang w:val="vi-VN"/>
                </w:rPr>
                <w:t>Process</w:t>
              </w:r>
            </w:ins>
          </w:p>
        </w:tc>
        <w:tc>
          <w:tcPr>
            <w:tcW w:w="7055" w:type="dxa"/>
            <w:shd w:val="clear" w:color="auto" w:fill="auto"/>
          </w:tcPr>
          <w:p w:rsidR="00276034" w:rsidRPr="007215FD" w:rsidRDefault="00276034" w:rsidP="007215FD">
            <w:pPr>
              <w:rPr>
                <w:ins w:id="364" w:author="HOE" w:date="2017-04-22T09:27:00Z"/>
                <w:lang w:val="vi-VN"/>
              </w:rPr>
            </w:pPr>
            <w:ins w:id="365" w:author="HOE" w:date="2017-04-22T09:29:00Z">
              <w:r w:rsidRPr="007215FD">
                <w:rPr>
                  <w:lang w:val="vi-VN"/>
                </w:rPr>
                <w:t>Kiểm tra tính hợp lệ, update thay đỏi vào CSDL</w:t>
              </w:r>
            </w:ins>
          </w:p>
        </w:tc>
      </w:tr>
      <w:tr w:rsidR="00276034" w:rsidRPr="007215FD" w:rsidTr="007215FD">
        <w:trPr>
          <w:ins w:id="366" w:author="HOE" w:date="2017-04-22T09:27:00Z"/>
        </w:trPr>
        <w:tc>
          <w:tcPr>
            <w:tcW w:w="2518" w:type="dxa"/>
            <w:shd w:val="clear" w:color="auto" w:fill="auto"/>
          </w:tcPr>
          <w:p w:rsidR="00276034" w:rsidRPr="007215FD" w:rsidRDefault="00276034" w:rsidP="007215FD">
            <w:pPr>
              <w:rPr>
                <w:ins w:id="367" w:author="HOE" w:date="2017-04-22T09:27:00Z"/>
                <w:lang w:val="vi-VN"/>
              </w:rPr>
            </w:pPr>
            <w:ins w:id="368" w:author="HOE" w:date="2017-04-22T09:27:00Z">
              <w:r w:rsidRPr="007215FD">
                <w:rPr>
                  <w:lang w:val="vi-VN"/>
                </w:rPr>
                <w:t>Output</w:t>
              </w:r>
            </w:ins>
          </w:p>
        </w:tc>
        <w:tc>
          <w:tcPr>
            <w:tcW w:w="7055" w:type="dxa"/>
            <w:shd w:val="clear" w:color="auto" w:fill="auto"/>
          </w:tcPr>
          <w:p w:rsidR="00276034" w:rsidRPr="007215FD" w:rsidRDefault="00276034" w:rsidP="007215FD">
            <w:pPr>
              <w:rPr>
                <w:ins w:id="369" w:author="HOE" w:date="2017-04-22T09:27:00Z"/>
                <w:lang w:val="vi-VN"/>
              </w:rPr>
            </w:pPr>
            <w:ins w:id="370" w:author="HOE" w:date="2017-04-22T09:29:00Z">
              <w:r w:rsidRPr="007215FD">
                <w:rPr>
                  <w:lang w:val="vi-VN"/>
                </w:rPr>
                <w:t>Hiển thị thông báo thay đổi thành công hoặc yêu cầu nhập lại</w:t>
              </w:r>
            </w:ins>
          </w:p>
        </w:tc>
      </w:tr>
    </w:tbl>
    <w:p w:rsidR="00276034" w:rsidRDefault="00276034" w:rsidP="00276034">
      <w:pPr>
        <w:rPr>
          <w:ins w:id="371" w:author="HOE" w:date="2017-04-22T09:29:00Z"/>
          <w:lang w:val="vi-VN"/>
        </w:rPr>
        <w:pPrChange w:id="372" w:author="HOE" w:date="2017-04-22T09:27:00Z">
          <w:pPr/>
        </w:pPrChange>
      </w:pPr>
      <w:ins w:id="373" w:author="HOE" w:date="2017-04-22T09:28:00Z">
        <w:r>
          <w:rPr>
            <w:lang w:val="vi-VN"/>
          </w:rPr>
          <w:tab/>
          <w:t>5</w:t>
        </w:r>
      </w:ins>
      <w:ins w:id="374" w:author="HOE" w:date="2017-04-22T09:29:00Z">
        <w:r>
          <w:rPr>
            <w:lang w:val="vi-VN"/>
          </w:rPr>
          <w:t>.Bình luận:</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7055"/>
        <w:tblGridChange w:id="375">
          <w:tblGrid>
            <w:gridCol w:w="2518"/>
            <w:gridCol w:w="7055"/>
          </w:tblGrid>
        </w:tblGridChange>
      </w:tblGrid>
      <w:tr w:rsidR="00276034" w:rsidRPr="007215FD" w:rsidTr="007215FD">
        <w:trPr>
          <w:ins w:id="376" w:author="HOE" w:date="2017-04-22T09:29:00Z"/>
        </w:trPr>
        <w:tc>
          <w:tcPr>
            <w:tcW w:w="2518" w:type="dxa"/>
            <w:shd w:val="clear" w:color="auto" w:fill="auto"/>
          </w:tcPr>
          <w:p w:rsidR="00276034" w:rsidRPr="007215FD" w:rsidRDefault="00276034" w:rsidP="007215FD">
            <w:pPr>
              <w:rPr>
                <w:ins w:id="377" w:author="HOE" w:date="2017-04-22T09:29:00Z"/>
                <w:lang w:val="vi-VN"/>
              </w:rPr>
            </w:pPr>
            <w:ins w:id="378" w:author="HOE" w:date="2017-04-22T09:29:00Z">
              <w:r w:rsidRPr="007215FD">
                <w:rPr>
                  <w:lang w:val="vi-VN"/>
                </w:rPr>
                <w:t>Description</w:t>
              </w:r>
            </w:ins>
          </w:p>
        </w:tc>
        <w:tc>
          <w:tcPr>
            <w:tcW w:w="7055" w:type="dxa"/>
            <w:shd w:val="clear" w:color="auto" w:fill="auto"/>
          </w:tcPr>
          <w:p w:rsidR="00276034" w:rsidRPr="007215FD" w:rsidRDefault="00276034" w:rsidP="007215FD">
            <w:pPr>
              <w:rPr>
                <w:ins w:id="379" w:author="HOE" w:date="2017-04-22T09:29:00Z"/>
                <w:lang w:val="vi-VN"/>
              </w:rPr>
            </w:pPr>
            <w:ins w:id="380" w:author="HOE" w:date="2017-04-22T09:31:00Z">
              <w:r w:rsidRPr="007215FD">
                <w:rPr>
                  <w:lang w:val="vi-VN"/>
                </w:rPr>
                <w:t>Thành viên có thể đưa ra những bình luận chó những ảnh về món ăn mà họ đã xem</w:t>
              </w:r>
            </w:ins>
          </w:p>
        </w:tc>
      </w:tr>
      <w:tr w:rsidR="00276034" w:rsidRPr="007215FD" w:rsidTr="007215FD">
        <w:trPr>
          <w:ins w:id="381" w:author="HOE" w:date="2017-04-22T09:29:00Z"/>
        </w:trPr>
        <w:tc>
          <w:tcPr>
            <w:tcW w:w="2518" w:type="dxa"/>
            <w:shd w:val="clear" w:color="auto" w:fill="auto"/>
          </w:tcPr>
          <w:p w:rsidR="00276034" w:rsidRPr="007215FD" w:rsidRDefault="00276034" w:rsidP="007215FD">
            <w:pPr>
              <w:rPr>
                <w:ins w:id="382" w:author="HOE" w:date="2017-04-22T09:29:00Z"/>
                <w:lang w:val="vi-VN"/>
              </w:rPr>
            </w:pPr>
            <w:ins w:id="383" w:author="HOE" w:date="2017-04-22T09:29:00Z">
              <w:r w:rsidRPr="007215FD">
                <w:rPr>
                  <w:lang w:val="vi-VN"/>
                </w:rPr>
                <w:t>Input</w:t>
              </w:r>
            </w:ins>
          </w:p>
        </w:tc>
        <w:tc>
          <w:tcPr>
            <w:tcW w:w="7055" w:type="dxa"/>
            <w:shd w:val="clear" w:color="auto" w:fill="auto"/>
          </w:tcPr>
          <w:p w:rsidR="00276034" w:rsidRPr="007215FD" w:rsidRDefault="00276034" w:rsidP="007215FD">
            <w:pPr>
              <w:rPr>
                <w:ins w:id="384" w:author="HOE" w:date="2017-04-22T09:29:00Z"/>
                <w:lang w:val="vi-VN"/>
              </w:rPr>
            </w:pPr>
            <w:ins w:id="385" w:author="HOE" w:date="2017-04-22T09:31:00Z">
              <w:r w:rsidRPr="007215FD">
                <w:rPr>
                  <w:lang w:val="vi-VN"/>
                </w:rPr>
                <w:t>Lựa chọn ảnh mà thành viên muốn bình luận</w:t>
              </w:r>
            </w:ins>
          </w:p>
        </w:tc>
      </w:tr>
      <w:tr w:rsidR="00276034" w:rsidRPr="007215FD" w:rsidTr="007215FD">
        <w:trPr>
          <w:ins w:id="386" w:author="HOE" w:date="2017-04-22T09:29:00Z"/>
        </w:trPr>
        <w:tc>
          <w:tcPr>
            <w:tcW w:w="2518" w:type="dxa"/>
            <w:shd w:val="clear" w:color="auto" w:fill="auto"/>
          </w:tcPr>
          <w:p w:rsidR="00276034" w:rsidRPr="007215FD" w:rsidRDefault="00276034" w:rsidP="007215FD">
            <w:pPr>
              <w:rPr>
                <w:ins w:id="387" w:author="HOE" w:date="2017-04-22T09:29:00Z"/>
                <w:lang w:val="vi-VN"/>
              </w:rPr>
            </w:pPr>
            <w:ins w:id="388" w:author="HOE" w:date="2017-04-22T09:29:00Z">
              <w:r w:rsidRPr="007215FD">
                <w:rPr>
                  <w:lang w:val="vi-VN"/>
                </w:rPr>
                <w:t>Process</w:t>
              </w:r>
            </w:ins>
          </w:p>
        </w:tc>
        <w:tc>
          <w:tcPr>
            <w:tcW w:w="7055" w:type="dxa"/>
            <w:shd w:val="clear" w:color="auto" w:fill="auto"/>
          </w:tcPr>
          <w:p w:rsidR="00276034" w:rsidRPr="007215FD" w:rsidRDefault="00276034" w:rsidP="007215FD">
            <w:pPr>
              <w:rPr>
                <w:ins w:id="389" w:author="HOE" w:date="2017-04-22T09:29:00Z"/>
                <w:lang w:val="vi-VN"/>
              </w:rPr>
            </w:pPr>
            <w:ins w:id="390" w:author="HOE" w:date="2017-04-22T09:32:00Z">
              <w:r w:rsidRPr="007215FD">
                <w:rPr>
                  <w:lang w:val="vi-VN"/>
                </w:rPr>
                <w:t>Đưa nội dung bình luận vào CSDL</w:t>
              </w:r>
            </w:ins>
          </w:p>
        </w:tc>
      </w:tr>
      <w:tr w:rsidR="00276034" w:rsidRPr="007215FD" w:rsidTr="007215FD">
        <w:trPr>
          <w:ins w:id="391" w:author="HOE" w:date="2017-04-22T09:29:00Z"/>
        </w:trPr>
        <w:tc>
          <w:tcPr>
            <w:tcW w:w="2518" w:type="dxa"/>
            <w:shd w:val="clear" w:color="auto" w:fill="auto"/>
          </w:tcPr>
          <w:p w:rsidR="00276034" w:rsidRPr="007215FD" w:rsidRDefault="00276034" w:rsidP="007215FD">
            <w:pPr>
              <w:rPr>
                <w:ins w:id="392" w:author="HOE" w:date="2017-04-22T09:29:00Z"/>
                <w:lang w:val="vi-VN"/>
              </w:rPr>
            </w:pPr>
            <w:ins w:id="393" w:author="HOE" w:date="2017-04-22T09:29:00Z">
              <w:r w:rsidRPr="007215FD">
                <w:rPr>
                  <w:lang w:val="vi-VN"/>
                </w:rPr>
                <w:t>Output</w:t>
              </w:r>
            </w:ins>
          </w:p>
        </w:tc>
        <w:tc>
          <w:tcPr>
            <w:tcW w:w="7055" w:type="dxa"/>
            <w:shd w:val="clear" w:color="auto" w:fill="auto"/>
          </w:tcPr>
          <w:p w:rsidR="00276034" w:rsidRPr="007215FD" w:rsidRDefault="00276034" w:rsidP="007215FD">
            <w:pPr>
              <w:rPr>
                <w:ins w:id="394" w:author="HOE" w:date="2017-04-22T09:29:00Z"/>
                <w:lang w:val="vi-VN"/>
              </w:rPr>
            </w:pPr>
            <w:ins w:id="395" w:author="HOE" w:date="2017-04-22T09:32:00Z">
              <w:r w:rsidRPr="007215FD">
                <w:rPr>
                  <w:lang w:val="vi-VN"/>
                </w:rPr>
                <w:t>Hiển thị các bình luận cho mọi người xem</w:t>
              </w:r>
            </w:ins>
          </w:p>
        </w:tc>
      </w:tr>
    </w:tbl>
    <w:p w:rsidR="00276034" w:rsidRPr="008E0FCB" w:rsidRDefault="00276034" w:rsidP="00276034">
      <w:pPr>
        <w:rPr>
          <w:lang w:val="vi-VN"/>
        </w:rPr>
        <w:pPrChange w:id="396" w:author="HOE" w:date="2017-04-22T09:27:00Z">
          <w:pPr/>
        </w:pPrChange>
      </w:pPr>
    </w:p>
    <w:p w:rsidR="00276034" w:rsidRDefault="00276034" w:rsidP="00276034">
      <w:pPr>
        <w:ind w:firstLine="720"/>
        <w:rPr>
          <w:ins w:id="397" w:author="HOE" w:date="2017-04-22T09:33:00Z"/>
          <w:lang w:val="vi-VN"/>
        </w:rPr>
        <w:pPrChange w:id="398" w:author="HOE" w:date="2017-04-22T09:33:00Z">
          <w:pPr/>
        </w:pPrChange>
      </w:pPr>
      <w:ins w:id="399" w:author="HOE" w:date="2017-04-22T09:33:00Z">
        <w:r>
          <w:rPr>
            <w:lang w:val="vi-VN"/>
          </w:rPr>
          <w:t>6. Xem trang cá nhân:</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7055"/>
      </w:tblGrid>
      <w:tr w:rsidR="00276034" w:rsidRPr="007215FD" w:rsidTr="007215FD">
        <w:trPr>
          <w:ins w:id="400" w:author="HOE" w:date="2017-04-22T09:33:00Z"/>
        </w:trPr>
        <w:tc>
          <w:tcPr>
            <w:tcW w:w="2518" w:type="dxa"/>
            <w:shd w:val="clear" w:color="auto" w:fill="auto"/>
          </w:tcPr>
          <w:p w:rsidR="00276034" w:rsidRPr="007215FD" w:rsidRDefault="00276034" w:rsidP="007215FD">
            <w:pPr>
              <w:rPr>
                <w:ins w:id="401" w:author="HOE" w:date="2017-04-22T09:33:00Z"/>
                <w:lang w:val="vi-VN"/>
              </w:rPr>
            </w:pPr>
            <w:ins w:id="402" w:author="HOE" w:date="2017-04-22T09:33:00Z">
              <w:r w:rsidRPr="007215FD">
                <w:rPr>
                  <w:lang w:val="vi-VN"/>
                </w:rPr>
                <w:t>Description</w:t>
              </w:r>
            </w:ins>
          </w:p>
        </w:tc>
        <w:tc>
          <w:tcPr>
            <w:tcW w:w="7055" w:type="dxa"/>
            <w:shd w:val="clear" w:color="auto" w:fill="auto"/>
          </w:tcPr>
          <w:p w:rsidR="00276034" w:rsidRPr="007215FD" w:rsidRDefault="00C75EDE" w:rsidP="007215FD">
            <w:pPr>
              <w:rPr>
                <w:ins w:id="403" w:author="HOE" w:date="2017-04-22T09:33:00Z"/>
                <w:lang w:val="vi-VN"/>
              </w:rPr>
            </w:pPr>
            <w:ins w:id="404" w:author="HOE" w:date="2017-04-22T09:39:00Z">
              <w:r w:rsidRPr="007215FD">
                <w:rPr>
                  <w:lang w:val="vi-VN"/>
                </w:rPr>
                <w:t xml:space="preserve">Thành viên </w:t>
              </w:r>
            </w:ins>
            <w:ins w:id="405" w:author="HOE" w:date="2017-04-22T09:33:00Z">
              <w:r w:rsidR="00276034" w:rsidRPr="007215FD">
                <w:rPr>
                  <w:lang w:val="vi-VN"/>
                </w:rPr>
                <w:t>có thể xem thông tin trên trang cá nhân người dùng</w:t>
              </w:r>
            </w:ins>
          </w:p>
        </w:tc>
      </w:tr>
      <w:tr w:rsidR="00276034" w:rsidRPr="007215FD" w:rsidTr="007215FD">
        <w:trPr>
          <w:ins w:id="406" w:author="HOE" w:date="2017-04-22T09:33:00Z"/>
        </w:trPr>
        <w:tc>
          <w:tcPr>
            <w:tcW w:w="2518" w:type="dxa"/>
            <w:shd w:val="clear" w:color="auto" w:fill="auto"/>
          </w:tcPr>
          <w:p w:rsidR="00276034" w:rsidRPr="007215FD" w:rsidRDefault="00276034" w:rsidP="007215FD">
            <w:pPr>
              <w:rPr>
                <w:ins w:id="407" w:author="HOE" w:date="2017-04-22T09:33:00Z"/>
                <w:lang w:val="vi-VN"/>
              </w:rPr>
            </w:pPr>
            <w:ins w:id="408" w:author="HOE" w:date="2017-04-22T09:33:00Z">
              <w:r w:rsidRPr="007215FD">
                <w:rPr>
                  <w:lang w:val="vi-VN"/>
                </w:rPr>
                <w:t>Input</w:t>
              </w:r>
            </w:ins>
          </w:p>
        </w:tc>
        <w:tc>
          <w:tcPr>
            <w:tcW w:w="7055" w:type="dxa"/>
            <w:shd w:val="clear" w:color="auto" w:fill="auto"/>
          </w:tcPr>
          <w:p w:rsidR="00276034" w:rsidRPr="007215FD" w:rsidRDefault="00276034" w:rsidP="007215FD">
            <w:pPr>
              <w:rPr>
                <w:ins w:id="409" w:author="HOE" w:date="2017-04-22T09:33:00Z"/>
                <w:lang w:val="vi-VN"/>
              </w:rPr>
            </w:pPr>
            <w:ins w:id="410" w:author="HOE" w:date="2017-04-22T09:33:00Z">
              <w:r w:rsidRPr="007215FD">
                <w:rPr>
                  <w:lang w:val="vi-VN"/>
                </w:rPr>
                <w:t>Lựa chọn người dùng muốn xem</w:t>
              </w:r>
            </w:ins>
          </w:p>
        </w:tc>
      </w:tr>
      <w:tr w:rsidR="00276034" w:rsidRPr="007215FD" w:rsidTr="007215FD">
        <w:trPr>
          <w:ins w:id="411" w:author="HOE" w:date="2017-04-22T09:33:00Z"/>
        </w:trPr>
        <w:tc>
          <w:tcPr>
            <w:tcW w:w="2518" w:type="dxa"/>
            <w:shd w:val="clear" w:color="auto" w:fill="auto"/>
          </w:tcPr>
          <w:p w:rsidR="00276034" w:rsidRPr="007215FD" w:rsidRDefault="00276034" w:rsidP="007215FD">
            <w:pPr>
              <w:rPr>
                <w:ins w:id="412" w:author="HOE" w:date="2017-04-22T09:33:00Z"/>
                <w:lang w:val="vi-VN"/>
              </w:rPr>
            </w:pPr>
            <w:ins w:id="413" w:author="HOE" w:date="2017-04-22T09:33:00Z">
              <w:r w:rsidRPr="007215FD">
                <w:rPr>
                  <w:lang w:val="vi-VN"/>
                </w:rPr>
                <w:t>Process</w:t>
              </w:r>
            </w:ins>
          </w:p>
        </w:tc>
        <w:tc>
          <w:tcPr>
            <w:tcW w:w="7055" w:type="dxa"/>
            <w:shd w:val="clear" w:color="auto" w:fill="auto"/>
          </w:tcPr>
          <w:p w:rsidR="00276034" w:rsidRPr="007215FD" w:rsidRDefault="00276034" w:rsidP="007215FD">
            <w:pPr>
              <w:rPr>
                <w:ins w:id="414" w:author="HOE" w:date="2017-04-22T09:33:00Z"/>
                <w:lang w:val="vi-VN"/>
              </w:rPr>
            </w:pPr>
            <w:ins w:id="415" w:author="HOE" w:date="2017-04-22T09:33:00Z">
              <w:r w:rsidRPr="007215FD">
                <w:rPr>
                  <w:lang w:val="vi-VN"/>
                </w:rPr>
                <w:t>Tìm kiếm trong CSDL</w:t>
              </w:r>
            </w:ins>
          </w:p>
        </w:tc>
      </w:tr>
      <w:tr w:rsidR="00276034" w:rsidRPr="007215FD" w:rsidTr="007215FD">
        <w:trPr>
          <w:ins w:id="416" w:author="HOE" w:date="2017-04-22T09:33:00Z"/>
        </w:trPr>
        <w:tc>
          <w:tcPr>
            <w:tcW w:w="2518" w:type="dxa"/>
            <w:shd w:val="clear" w:color="auto" w:fill="auto"/>
          </w:tcPr>
          <w:p w:rsidR="00276034" w:rsidRPr="007215FD" w:rsidRDefault="00276034" w:rsidP="007215FD">
            <w:pPr>
              <w:rPr>
                <w:ins w:id="417" w:author="HOE" w:date="2017-04-22T09:33:00Z"/>
                <w:lang w:val="vi-VN"/>
              </w:rPr>
            </w:pPr>
            <w:ins w:id="418" w:author="HOE" w:date="2017-04-22T09:33:00Z">
              <w:r w:rsidRPr="007215FD">
                <w:rPr>
                  <w:lang w:val="vi-VN"/>
                </w:rPr>
                <w:t>Output</w:t>
              </w:r>
            </w:ins>
          </w:p>
        </w:tc>
        <w:tc>
          <w:tcPr>
            <w:tcW w:w="7055" w:type="dxa"/>
            <w:shd w:val="clear" w:color="auto" w:fill="auto"/>
          </w:tcPr>
          <w:p w:rsidR="00276034" w:rsidRPr="007215FD" w:rsidRDefault="00276034" w:rsidP="007215FD">
            <w:pPr>
              <w:rPr>
                <w:ins w:id="419" w:author="HOE" w:date="2017-04-22T09:33:00Z"/>
                <w:lang w:val="vi-VN"/>
              </w:rPr>
            </w:pPr>
            <w:ins w:id="420" w:author="HOE" w:date="2017-04-22T09:33:00Z">
              <w:r w:rsidRPr="007215FD">
                <w:rPr>
                  <w:lang w:val="vi-VN"/>
                </w:rPr>
                <w:t>Hiển thị thông tin cá nhân người dùng và các bài đăng của người dùng</w:t>
              </w:r>
            </w:ins>
          </w:p>
          <w:p w:rsidR="00276034" w:rsidRPr="007215FD" w:rsidRDefault="00276034" w:rsidP="007215FD">
            <w:pPr>
              <w:rPr>
                <w:ins w:id="421" w:author="HOE" w:date="2017-04-22T09:33:00Z"/>
                <w:lang w:val="vi-VN"/>
              </w:rPr>
            </w:pPr>
            <w:ins w:id="422" w:author="HOE" w:date="2017-04-22T09:33:00Z">
              <w:r w:rsidRPr="007215FD">
                <w:rPr>
                  <w:lang w:val="vi-VN"/>
                </w:rPr>
                <w:t>(ở chế độ public)</w:t>
              </w:r>
            </w:ins>
          </w:p>
        </w:tc>
      </w:tr>
    </w:tbl>
    <w:p w:rsidR="00276034" w:rsidRDefault="00276034" w:rsidP="00276034">
      <w:pPr>
        <w:rPr>
          <w:ins w:id="423" w:author="HOE" w:date="2017-04-22T09:33:00Z"/>
          <w:lang w:val="vi-VN"/>
        </w:rPr>
      </w:pPr>
    </w:p>
    <w:p w:rsidR="00276034" w:rsidRDefault="00276034" w:rsidP="00276034">
      <w:pPr>
        <w:ind w:firstLine="720"/>
        <w:rPr>
          <w:ins w:id="424" w:author="HOE" w:date="2017-04-22T09:33:00Z"/>
          <w:lang w:val="vi-VN"/>
        </w:rPr>
        <w:pPrChange w:id="425" w:author="HOE" w:date="2017-04-22T09:33:00Z">
          <w:pPr/>
        </w:pPrChange>
      </w:pPr>
      <w:ins w:id="426" w:author="HOE" w:date="2017-04-22T09:33:00Z">
        <w:r>
          <w:rPr>
            <w:lang w:val="vi-VN"/>
          </w:rPr>
          <w:t>7. Xem món ăn:</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7055"/>
        <w:tblGridChange w:id="427">
          <w:tblGrid>
            <w:gridCol w:w="2518"/>
            <w:gridCol w:w="7055"/>
          </w:tblGrid>
        </w:tblGridChange>
      </w:tblGrid>
      <w:tr w:rsidR="00276034" w:rsidRPr="007215FD" w:rsidTr="007215FD">
        <w:trPr>
          <w:ins w:id="428" w:author="HOE" w:date="2017-04-22T09:33:00Z"/>
        </w:trPr>
        <w:tc>
          <w:tcPr>
            <w:tcW w:w="2518" w:type="dxa"/>
            <w:shd w:val="clear" w:color="auto" w:fill="auto"/>
          </w:tcPr>
          <w:p w:rsidR="00276034" w:rsidRPr="007215FD" w:rsidRDefault="00276034" w:rsidP="007215FD">
            <w:pPr>
              <w:rPr>
                <w:ins w:id="429" w:author="HOE" w:date="2017-04-22T09:33:00Z"/>
                <w:lang w:val="vi-VN"/>
              </w:rPr>
            </w:pPr>
            <w:ins w:id="430" w:author="HOE" w:date="2017-04-22T09:33:00Z">
              <w:r w:rsidRPr="007215FD">
                <w:rPr>
                  <w:lang w:val="vi-VN"/>
                </w:rPr>
                <w:t>Description</w:t>
              </w:r>
            </w:ins>
          </w:p>
        </w:tc>
        <w:tc>
          <w:tcPr>
            <w:tcW w:w="7055" w:type="dxa"/>
            <w:shd w:val="clear" w:color="auto" w:fill="auto"/>
          </w:tcPr>
          <w:p w:rsidR="00276034" w:rsidRPr="007215FD" w:rsidRDefault="00C75EDE" w:rsidP="007215FD">
            <w:pPr>
              <w:rPr>
                <w:ins w:id="431" w:author="HOE" w:date="2017-04-22T09:33:00Z"/>
                <w:lang w:val="vi-VN"/>
              </w:rPr>
            </w:pPr>
            <w:ins w:id="432" w:author="HOE" w:date="2017-04-22T09:39:00Z">
              <w:r w:rsidRPr="007215FD">
                <w:rPr>
                  <w:lang w:val="vi-VN"/>
                </w:rPr>
                <w:t xml:space="preserve">Thành viên </w:t>
              </w:r>
            </w:ins>
            <w:ins w:id="433" w:author="HOE" w:date="2017-04-22T09:33:00Z">
              <w:r w:rsidR="00276034" w:rsidRPr="007215FD">
                <w:rPr>
                  <w:lang w:val="vi-VN"/>
                </w:rPr>
                <w:t>có thể xem thông tin món ăn</w:t>
              </w:r>
            </w:ins>
          </w:p>
        </w:tc>
      </w:tr>
      <w:tr w:rsidR="00276034" w:rsidRPr="007215FD" w:rsidTr="007215FD">
        <w:trPr>
          <w:ins w:id="434" w:author="HOE" w:date="2017-04-22T09:33:00Z"/>
        </w:trPr>
        <w:tc>
          <w:tcPr>
            <w:tcW w:w="2518" w:type="dxa"/>
            <w:shd w:val="clear" w:color="auto" w:fill="auto"/>
          </w:tcPr>
          <w:p w:rsidR="00276034" w:rsidRPr="007215FD" w:rsidRDefault="00276034" w:rsidP="007215FD">
            <w:pPr>
              <w:rPr>
                <w:ins w:id="435" w:author="HOE" w:date="2017-04-22T09:33:00Z"/>
                <w:lang w:val="vi-VN"/>
              </w:rPr>
            </w:pPr>
            <w:ins w:id="436" w:author="HOE" w:date="2017-04-22T09:33:00Z">
              <w:r w:rsidRPr="007215FD">
                <w:rPr>
                  <w:lang w:val="vi-VN"/>
                </w:rPr>
                <w:t>Input</w:t>
              </w:r>
            </w:ins>
          </w:p>
        </w:tc>
        <w:tc>
          <w:tcPr>
            <w:tcW w:w="7055" w:type="dxa"/>
            <w:shd w:val="clear" w:color="auto" w:fill="auto"/>
          </w:tcPr>
          <w:p w:rsidR="00276034" w:rsidRPr="007215FD" w:rsidRDefault="00276034" w:rsidP="007215FD">
            <w:pPr>
              <w:rPr>
                <w:ins w:id="437" w:author="HOE" w:date="2017-04-22T09:33:00Z"/>
                <w:lang w:val="vi-VN"/>
              </w:rPr>
            </w:pPr>
            <w:ins w:id="438" w:author="HOE" w:date="2017-04-22T09:33:00Z">
              <w:r w:rsidRPr="007215FD">
                <w:rPr>
                  <w:lang w:val="vi-VN"/>
                </w:rPr>
                <w:t>Lựa chọn món ăn muốn xem</w:t>
              </w:r>
            </w:ins>
          </w:p>
        </w:tc>
      </w:tr>
      <w:tr w:rsidR="00276034" w:rsidRPr="007215FD" w:rsidTr="007215FD">
        <w:trPr>
          <w:ins w:id="439" w:author="HOE" w:date="2017-04-22T09:33:00Z"/>
        </w:trPr>
        <w:tc>
          <w:tcPr>
            <w:tcW w:w="2518" w:type="dxa"/>
            <w:shd w:val="clear" w:color="auto" w:fill="auto"/>
          </w:tcPr>
          <w:p w:rsidR="00276034" w:rsidRPr="007215FD" w:rsidRDefault="00276034" w:rsidP="007215FD">
            <w:pPr>
              <w:rPr>
                <w:ins w:id="440" w:author="HOE" w:date="2017-04-22T09:33:00Z"/>
                <w:lang w:val="vi-VN"/>
              </w:rPr>
            </w:pPr>
            <w:ins w:id="441" w:author="HOE" w:date="2017-04-22T09:33:00Z">
              <w:r w:rsidRPr="007215FD">
                <w:rPr>
                  <w:lang w:val="vi-VN"/>
                </w:rPr>
                <w:t>Process</w:t>
              </w:r>
            </w:ins>
          </w:p>
        </w:tc>
        <w:tc>
          <w:tcPr>
            <w:tcW w:w="7055" w:type="dxa"/>
            <w:shd w:val="clear" w:color="auto" w:fill="auto"/>
          </w:tcPr>
          <w:p w:rsidR="00276034" w:rsidRPr="007215FD" w:rsidRDefault="00276034" w:rsidP="007215FD">
            <w:pPr>
              <w:rPr>
                <w:ins w:id="442" w:author="HOE" w:date="2017-04-22T09:33:00Z"/>
                <w:lang w:val="vi-VN"/>
              </w:rPr>
            </w:pPr>
            <w:ins w:id="443" w:author="HOE" w:date="2017-04-22T09:33:00Z">
              <w:r w:rsidRPr="007215FD">
                <w:rPr>
                  <w:lang w:val="vi-VN"/>
                </w:rPr>
                <w:t>Tìm kiếm trong CSDL</w:t>
              </w:r>
            </w:ins>
          </w:p>
        </w:tc>
      </w:tr>
      <w:tr w:rsidR="00276034" w:rsidRPr="007215FD" w:rsidTr="007215FD">
        <w:trPr>
          <w:ins w:id="444" w:author="HOE" w:date="2017-04-22T09:33:00Z"/>
        </w:trPr>
        <w:tc>
          <w:tcPr>
            <w:tcW w:w="2518" w:type="dxa"/>
            <w:shd w:val="clear" w:color="auto" w:fill="auto"/>
          </w:tcPr>
          <w:p w:rsidR="00276034" w:rsidRPr="007215FD" w:rsidRDefault="00276034" w:rsidP="007215FD">
            <w:pPr>
              <w:rPr>
                <w:ins w:id="445" w:author="HOE" w:date="2017-04-22T09:33:00Z"/>
                <w:lang w:val="vi-VN"/>
              </w:rPr>
            </w:pPr>
            <w:ins w:id="446" w:author="HOE" w:date="2017-04-22T09:33:00Z">
              <w:r w:rsidRPr="007215FD">
                <w:rPr>
                  <w:lang w:val="vi-VN"/>
                </w:rPr>
                <w:t>Output</w:t>
              </w:r>
            </w:ins>
          </w:p>
        </w:tc>
        <w:tc>
          <w:tcPr>
            <w:tcW w:w="7055" w:type="dxa"/>
            <w:shd w:val="clear" w:color="auto" w:fill="auto"/>
          </w:tcPr>
          <w:p w:rsidR="00276034" w:rsidRPr="007215FD" w:rsidRDefault="00276034" w:rsidP="007215FD">
            <w:pPr>
              <w:rPr>
                <w:ins w:id="447" w:author="HOE" w:date="2017-04-22T09:33:00Z"/>
                <w:lang w:val="vi-VN"/>
              </w:rPr>
            </w:pPr>
            <w:ins w:id="448" w:author="HOE" w:date="2017-04-22T09:33:00Z">
              <w:r w:rsidRPr="007215FD">
                <w:rPr>
                  <w:lang w:val="vi-VN"/>
                </w:rPr>
                <w:t>Hiển thị các thông tin về món ăn thông qua ảnh của người dùng</w:t>
              </w:r>
            </w:ins>
          </w:p>
        </w:tc>
      </w:tr>
    </w:tbl>
    <w:p w:rsidR="00276034" w:rsidRDefault="00276034" w:rsidP="00276034">
      <w:pPr>
        <w:rPr>
          <w:ins w:id="449" w:author="HOE" w:date="2017-04-22T09:33:00Z"/>
          <w:lang w:val="vi-VN"/>
        </w:rPr>
      </w:pPr>
    </w:p>
    <w:p w:rsidR="00276034" w:rsidRDefault="00276034" w:rsidP="00276034">
      <w:pPr>
        <w:rPr>
          <w:ins w:id="450" w:author="HOE" w:date="2017-04-22T09:33:00Z"/>
          <w:lang w:val="vi-VN"/>
        </w:rPr>
      </w:pPr>
      <w:ins w:id="451" w:author="HOE" w:date="2017-04-22T09:33:00Z">
        <w:r>
          <w:rPr>
            <w:lang w:val="vi-VN"/>
          </w:rPr>
          <w:tab/>
          <w:t>8. Tìm kiếm món ăn:</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7055"/>
        <w:tblGridChange w:id="452">
          <w:tblGrid>
            <w:gridCol w:w="2518"/>
            <w:gridCol w:w="7055"/>
          </w:tblGrid>
        </w:tblGridChange>
      </w:tblGrid>
      <w:tr w:rsidR="00276034" w:rsidRPr="007215FD" w:rsidTr="007215FD">
        <w:trPr>
          <w:ins w:id="453" w:author="HOE" w:date="2017-04-22T09:33:00Z"/>
        </w:trPr>
        <w:tc>
          <w:tcPr>
            <w:tcW w:w="2518" w:type="dxa"/>
            <w:shd w:val="clear" w:color="auto" w:fill="auto"/>
          </w:tcPr>
          <w:p w:rsidR="00276034" w:rsidRPr="007215FD" w:rsidRDefault="00276034" w:rsidP="007215FD">
            <w:pPr>
              <w:rPr>
                <w:ins w:id="454" w:author="HOE" w:date="2017-04-22T09:33:00Z"/>
                <w:lang w:val="vi-VN"/>
              </w:rPr>
            </w:pPr>
            <w:ins w:id="455" w:author="HOE" w:date="2017-04-22T09:33:00Z">
              <w:r w:rsidRPr="007215FD">
                <w:rPr>
                  <w:lang w:val="vi-VN"/>
                </w:rPr>
                <w:t>Description</w:t>
              </w:r>
            </w:ins>
          </w:p>
        </w:tc>
        <w:tc>
          <w:tcPr>
            <w:tcW w:w="7055" w:type="dxa"/>
            <w:shd w:val="clear" w:color="auto" w:fill="auto"/>
          </w:tcPr>
          <w:p w:rsidR="00276034" w:rsidRPr="007215FD" w:rsidRDefault="00C75EDE" w:rsidP="007215FD">
            <w:pPr>
              <w:rPr>
                <w:ins w:id="456" w:author="HOE" w:date="2017-04-22T09:33:00Z"/>
                <w:lang w:val="vi-VN"/>
              </w:rPr>
            </w:pPr>
            <w:ins w:id="457" w:author="HOE" w:date="2017-04-22T09:39:00Z">
              <w:r w:rsidRPr="007215FD">
                <w:rPr>
                  <w:lang w:val="vi-VN"/>
                </w:rPr>
                <w:t xml:space="preserve">Thành viên </w:t>
              </w:r>
            </w:ins>
            <w:ins w:id="458" w:author="HOE" w:date="2017-04-22T09:33:00Z">
              <w:r w:rsidR="00276034" w:rsidRPr="007215FD">
                <w:rPr>
                  <w:lang w:val="vi-VN"/>
                </w:rPr>
                <w:t>có thể tìm kiếm món ăn theo ý muốn</w:t>
              </w:r>
            </w:ins>
          </w:p>
        </w:tc>
      </w:tr>
      <w:tr w:rsidR="00276034" w:rsidRPr="007215FD" w:rsidTr="007215FD">
        <w:trPr>
          <w:ins w:id="459" w:author="HOE" w:date="2017-04-22T09:33:00Z"/>
        </w:trPr>
        <w:tc>
          <w:tcPr>
            <w:tcW w:w="2518" w:type="dxa"/>
            <w:shd w:val="clear" w:color="auto" w:fill="auto"/>
          </w:tcPr>
          <w:p w:rsidR="00276034" w:rsidRPr="007215FD" w:rsidRDefault="00276034" w:rsidP="007215FD">
            <w:pPr>
              <w:rPr>
                <w:ins w:id="460" w:author="HOE" w:date="2017-04-22T09:33:00Z"/>
                <w:lang w:val="vi-VN"/>
              </w:rPr>
            </w:pPr>
            <w:ins w:id="461" w:author="HOE" w:date="2017-04-22T09:33:00Z">
              <w:r w:rsidRPr="007215FD">
                <w:rPr>
                  <w:lang w:val="vi-VN"/>
                </w:rPr>
                <w:t>Input</w:t>
              </w:r>
            </w:ins>
          </w:p>
        </w:tc>
        <w:tc>
          <w:tcPr>
            <w:tcW w:w="7055" w:type="dxa"/>
            <w:shd w:val="clear" w:color="auto" w:fill="auto"/>
          </w:tcPr>
          <w:p w:rsidR="00276034" w:rsidRPr="007215FD" w:rsidRDefault="00276034" w:rsidP="007215FD">
            <w:pPr>
              <w:rPr>
                <w:ins w:id="462" w:author="HOE" w:date="2017-04-22T09:33:00Z"/>
                <w:lang w:val="vi-VN"/>
              </w:rPr>
            </w:pPr>
            <w:ins w:id="463" w:author="HOE" w:date="2017-04-22T09:33:00Z">
              <w:r w:rsidRPr="007215FD">
                <w:rPr>
                  <w:lang w:val="vi-VN"/>
                </w:rPr>
                <w:t>Lựa chọn món ăn cần tìm kiếm theo: địa bàn, loại món, giá cả</w:t>
              </w:r>
            </w:ins>
          </w:p>
        </w:tc>
      </w:tr>
      <w:tr w:rsidR="00276034" w:rsidRPr="007215FD" w:rsidTr="007215FD">
        <w:trPr>
          <w:ins w:id="464" w:author="HOE" w:date="2017-04-22T09:33:00Z"/>
        </w:trPr>
        <w:tc>
          <w:tcPr>
            <w:tcW w:w="2518" w:type="dxa"/>
            <w:shd w:val="clear" w:color="auto" w:fill="auto"/>
          </w:tcPr>
          <w:p w:rsidR="00276034" w:rsidRPr="007215FD" w:rsidRDefault="00276034" w:rsidP="007215FD">
            <w:pPr>
              <w:rPr>
                <w:ins w:id="465" w:author="HOE" w:date="2017-04-22T09:33:00Z"/>
                <w:lang w:val="vi-VN"/>
              </w:rPr>
            </w:pPr>
            <w:ins w:id="466" w:author="HOE" w:date="2017-04-22T09:33:00Z">
              <w:r w:rsidRPr="007215FD">
                <w:rPr>
                  <w:lang w:val="vi-VN"/>
                </w:rPr>
                <w:t>Process</w:t>
              </w:r>
            </w:ins>
          </w:p>
        </w:tc>
        <w:tc>
          <w:tcPr>
            <w:tcW w:w="7055" w:type="dxa"/>
            <w:shd w:val="clear" w:color="auto" w:fill="auto"/>
          </w:tcPr>
          <w:p w:rsidR="00276034" w:rsidRPr="007215FD" w:rsidRDefault="00276034" w:rsidP="007215FD">
            <w:pPr>
              <w:rPr>
                <w:ins w:id="467" w:author="HOE" w:date="2017-04-22T09:33:00Z"/>
                <w:lang w:val="vi-VN"/>
              </w:rPr>
            </w:pPr>
            <w:ins w:id="468" w:author="HOE" w:date="2017-04-22T09:33:00Z">
              <w:r w:rsidRPr="007215FD">
                <w:rPr>
                  <w:lang w:val="vi-VN"/>
                </w:rPr>
                <w:t>Tìm kiếm trong CSDL</w:t>
              </w:r>
            </w:ins>
          </w:p>
        </w:tc>
      </w:tr>
      <w:tr w:rsidR="00276034" w:rsidRPr="007215FD" w:rsidTr="007215FD">
        <w:trPr>
          <w:ins w:id="469" w:author="HOE" w:date="2017-04-22T09:33:00Z"/>
        </w:trPr>
        <w:tc>
          <w:tcPr>
            <w:tcW w:w="2518" w:type="dxa"/>
            <w:shd w:val="clear" w:color="auto" w:fill="auto"/>
          </w:tcPr>
          <w:p w:rsidR="00276034" w:rsidRPr="007215FD" w:rsidRDefault="00276034" w:rsidP="007215FD">
            <w:pPr>
              <w:rPr>
                <w:ins w:id="470" w:author="HOE" w:date="2017-04-22T09:33:00Z"/>
                <w:lang w:val="vi-VN"/>
              </w:rPr>
            </w:pPr>
            <w:ins w:id="471" w:author="HOE" w:date="2017-04-22T09:33:00Z">
              <w:r w:rsidRPr="007215FD">
                <w:rPr>
                  <w:lang w:val="vi-VN"/>
                </w:rPr>
                <w:t>Output</w:t>
              </w:r>
            </w:ins>
          </w:p>
        </w:tc>
        <w:tc>
          <w:tcPr>
            <w:tcW w:w="7055" w:type="dxa"/>
            <w:shd w:val="clear" w:color="auto" w:fill="auto"/>
          </w:tcPr>
          <w:p w:rsidR="00276034" w:rsidRPr="007215FD" w:rsidRDefault="00276034" w:rsidP="007215FD">
            <w:pPr>
              <w:rPr>
                <w:ins w:id="472" w:author="HOE" w:date="2017-04-22T09:33:00Z"/>
                <w:lang w:val="vi-VN"/>
              </w:rPr>
            </w:pPr>
            <w:ins w:id="473" w:author="HOE" w:date="2017-04-22T09:33:00Z">
              <w:r w:rsidRPr="007215FD">
                <w:rPr>
                  <w:lang w:val="vi-VN"/>
                </w:rPr>
                <w:t>Hiển thị các kết quả theo yêu cầu</w:t>
              </w:r>
            </w:ins>
          </w:p>
        </w:tc>
      </w:tr>
    </w:tbl>
    <w:p w:rsidR="00276034" w:rsidRDefault="00276034" w:rsidP="00276034">
      <w:pPr>
        <w:rPr>
          <w:ins w:id="474" w:author="HOE" w:date="2017-04-22T09:33:00Z"/>
          <w:lang w:val="vi-VN"/>
        </w:rPr>
      </w:pPr>
    </w:p>
    <w:p w:rsidR="00276034" w:rsidRDefault="00276034" w:rsidP="00276034">
      <w:pPr>
        <w:rPr>
          <w:ins w:id="475" w:author="HOE" w:date="2017-04-22T09:33:00Z"/>
          <w:lang w:val="vi-VN"/>
        </w:rPr>
      </w:pPr>
      <w:ins w:id="476" w:author="HOE" w:date="2017-04-22T09:33:00Z">
        <w:r>
          <w:rPr>
            <w:lang w:val="vi-VN"/>
          </w:rPr>
          <w:tab/>
          <w:t>9. Tìm kiếm người dùng:</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7055"/>
        <w:tblGridChange w:id="477">
          <w:tblGrid>
            <w:gridCol w:w="2518"/>
            <w:gridCol w:w="7055"/>
          </w:tblGrid>
        </w:tblGridChange>
      </w:tblGrid>
      <w:tr w:rsidR="00276034" w:rsidRPr="007215FD" w:rsidTr="007215FD">
        <w:trPr>
          <w:ins w:id="478" w:author="HOE" w:date="2017-04-22T09:33:00Z"/>
        </w:trPr>
        <w:tc>
          <w:tcPr>
            <w:tcW w:w="2518" w:type="dxa"/>
            <w:shd w:val="clear" w:color="auto" w:fill="auto"/>
          </w:tcPr>
          <w:p w:rsidR="00276034" w:rsidRPr="007215FD" w:rsidRDefault="00276034" w:rsidP="007215FD">
            <w:pPr>
              <w:rPr>
                <w:ins w:id="479" w:author="HOE" w:date="2017-04-22T09:33:00Z"/>
                <w:lang w:val="vi-VN"/>
              </w:rPr>
            </w:pPr>
            <w:ins w:id="480" w:author="HOE" w:date="2017-04-22T09:33:00Z">
              <w:r w:rsidRPr="007215FD">
                <w:rPr>
                  <w:lang w:val="vi-VN"/>
                </w:rPr>
                <w:t>Description</w:t>
              </w:r>
            </w:ins>
          </w:p>
        </w:tc>
        <w:tc>
          <w:tcPr>
            <w:tcW w:w="7055" w:type="dxa"/>
            <w:shd w:val="clear" w:color="auto" w:fill="auto"/>
          </w:tcPr>
          <w:p w:rsidR="00276034" w:rsidRPr="007215FD" w:rsidRDefault="00C75EDE" w:rsidP="007215FD">
            <w:pPr>
              <w:rPr>
                <w:ins w:id="481" w:author="HOE" w:date="2017-04-22T09:33:00Z"/>
                <w:lang w:val="vi-VN"/>
              </w:rPr>
            </w:pPr>
            <w:ins w:id="482" w:author="HOE" w:date="2017-04-22T09:39:00Z">
              <w:r w:rsidRPr="007215FD">
                <w:rPr>
                  <w:lang w:val="vi-VN"/>
                </w:rPr>
                <w:t xml:space="preserve">Thành viên </w:t>
              </w:r>
            </w:ins>
            <w:ins w:id="483" w:author="HOE" w:date="2017-04-22T09:33:00Z">
              <w:r w:rsidR="00276034" w:rsidRPr="007215FD">
                <w:rPr>
                  <w:lang w:val="vi-VN"/>
                </w:rPr>
                <w:t>có thể tìm kiếm trang cá nhân người dùng</w:t>
              </w:r>
            </w:ins>
          </w:p>
        </w:tc>
      </w:tr>
      <w:tr w:rsidR="00276034" w:rsidRPr="007215FD" w:rsidTr="007215FD">
        <w:trPr>
          <w:ins w:id="484" w:author="HOE" w:date="2017-04-22T09:33:00Z"/>
        </w:trPr>
        <w:tc>
          <w:tcPr>
            <w:tcW w:w="2518" w:type="dxa"/>
            <w:shd w:val="clear" w:color="auto" w:fill="auto"/>
          </w:tcPr>
          <w:p w:rsidR="00276034" w:rsidRPr="007215FD" w:rsidRDefault="00276034" w:rsidP="007215FD">
            <w:pPr>
              <w:rPr>
                <w:ins w:id="485" w:author="HOE" w:date="2017-04-22T09:33:00Z"/>
                <w:lang w:val="vi-VN"/>
              </w:rPr>
            </w:pPr>
            <w:ins w:id="486" w:author="HOE" w:date="2017-04-22T09:33:00Z">
              <w:r w:rsidRPr="007215FD">
                <w:rPr>
                  <w:lang w:val="vi-VN"/>
                </w:rPr>
                <w:lastRenderedPageBreak/>
                <w:t>Input</w:t>
              </w:r>
            </w:ins>
          </w:p>
        </w:tc>
        <w:tc>
          <w:tcPr>
            <w:tcW w:w="7055" w:type="dxa"/>
            <w:shd w:val="clear" w:color="auto" w:fill="auto"/>
          </w:tcPr>
          <w:p w:rsidR="00276034" w:rsidRPr="007215FD" w:rsidRDefault="00276034" w:rsidP="007215FD">
            <w:pPr>
              <w:rPr>
                <w:ins w:id="487" w:author="HOE" w:date="2017-04-22T09:33:00Z"/>
                <w:lang w:val="vi-VN"/>
              </w:rPr>
            </w:pPr>
            <w:ins w:id="488" w:author="HOE" w:date="2017-04-22T09:33:00Z">
              <w:r w:rsidRPr="007215FD">
                <w:rPr>
                  <w:lang w:val="vi-VN"/>
                </w:rPr>
                <w:t>Lựa chọn người dùng cần tìm kiếm theo tên người dùng.</w:t>
              </w:r>
            </w:ins>
          </w:p>
        </w:tc>
      </w:tr>
      <w:tr w:rsidR="00276034" w:rsidRPr="007215FD" w:rsidTr="007215FD">
        <w:trPr>
          <w:ins w:id="489" w:author="HOE" w:date="2017-04-22T09:33:00Z"/>
        </w:trPr>
        <w:tc>
          <w:tcPr>
            <w:tcW w:w="2518" w:type="dxa"/>
            <w:shd w:val="clear" w:color="auto" w:fill="auto"/>
          </w:tcPr>
          <w:p w:rsidR="00276034" w:rsidRPr="007215FD" w:rsidRDefault="00276034" w:rsidP="007215FD">
            <w:pPr>
              <w:rPr>
                <w:ins w:id="490" w:author="HOE" w:date="2017-04-22T09:33:00Z"/>
                <w:lang w:val="vi-VN"/>
              </w:rPr>
            </w:pPr>
            <w:ins w:id="491" w:author="HOE" w:date="2017-04-22T09:33:00Z">
              <w:r w:rsidRPr="007215FD">
                <w:rPr>
                  <w:lang w:val="vi-VN"/>
                </w:rPr>
                <w:t>Process</w:t>
              </w:r>
            </w:ins>
          </w:p>
        </w:tc>
        <w:tc>
          <w:tcPr>
            <w:tcW w:w="7055" w:type="dxa"/>
            <w:shd w:val="clear" w:color="auto" w:fill="auto"/>
          </w:tcPr>
          <w:p w:rsidR="00276034" w:rsidRPr="007215FD" w:rsidRDefault="00276034" w:rsidP="007215FD">
            <w:pPr>
              <w:rPr>
                <w:ins w:id="492" w:author="HOE" w:date="2017-04-22T09:33:00Z"/>
                <w:lang w:val="vi-VN"/>
              </w:rPr>
            </w:pPr>
            <w:ins w:id="493" w:author="HOE" w:date="2017-04-22T09:33:00Z">
              <w:r w:rsidRPr="007215FD">
                <w:rPr>
                  <w:lang w:val="vi-VN"/>
                </w:rPr>
                <w:t>Tìm kiếm trong CSDL</w:t>
              </w:r>
            </w:ins>
          </w:p>
        </w:tc>
      </w:tr>
      <w:tr w:rsidR="00276034" w:rsidRPr="007215FD" w:rsidTr="007215FD">
        <w:trPr>
          <w:ins w:id="494" w:author="HOE" w:date="2017-04-22T09:33:00Z"/>
        </w:trPr>
        <w:tc>
          <w:tcPr>
            <w:tcW w:w="2518" w:type="dxa"/>
            <w:shd w:val="clear" w:color="auto" w:fill="auto"/>
          </w:tcPr>
          <w:p w:rsidR="00276034" w:rsidRPr="007215FD" w:rsidRDefault="00276034" w:rsidP="007215FD">
            <w:pPr>
              <w:rPr>
                <w:ins w:id="495" w:author="HOE" w:date="2017-04-22T09:33:00Z"/>
                <w:lang w:val="vi-VN"/>
              </w:rPr>
            </w:pPr>
            <w:ins w:id="496" w:author="HOE" w:date="2017-04-22T09:33:00Z">
              <w:r w:rsidRPr="007215FD">
                <w:rPr>
                  <w:lang w:val="vi-VN"/>
                </w:rPr>
                <w:t>Output</w:t>
              </w:r>
            </w:ins>
          </w:p>
        </w:tc>
        <w:tc>
          <w:tcPr>
            <w:tcW w:w="7055" w:type="dxa"/>
            <w:shd w:val="clear" w:color="auto" w:fill="auto"/>
          </w:tcPr>
          <w:p w:rsidR="00276034" w:rsidRPr="007215FD" w:rsidRDefault="00276034" w:rsidP="007215FD">
            <w:pPr>
              <w:rPr>
                <w:ins w:id="497" w:author="HOE" w:date="2017-04-22T09:33:00Z"/>
                <w:lang w:val="vi-VN"/>
              </w:rPr>
            </w:pPr>
            <w:ins w:id="498" w:author="HOE" w:date="2017-04-22T09:33:00Z">
              <w:r w:rsidRPr="007215FD">
                <w:rPr>
                  <w:lang w:val="vi-VN"/>
                </w:rPr>
                <w:t>Hiển thị kết quả theo yêu cầu</w:t>
              </w:r>
            </w:ins>
          </w:p>
        </w:tc>
      </w:tr>
    </w:tbl>
    <w:p w:rsidR="00276034" w:rsidRDefault="00276034" w:rsidP="00276034">
      <w:pPr>
        <w:rPr>
          <w:ins w:id="499" w:author="HOE" w:date="2017-04-22T09:33:00Z"/>
          <w:lang w:val="vi-VN"/>
        </w:rPr>
      </w:pPr>
    </w:p>
    <w:p w:rsidR="009455C7" w:rsidRDefault="00276034" w:rsidP="00276034">
      <w:pPr>
        <w:rPr>
          <w:ins w:id="500" w:author="HOE" w:date="2017-04-22T09:36:00Z"/>
          <w:lang w:val="vi-VN"/>
        </w:rPr>
        <w:pPrChange w:id="501" w:author="HOE" w:date="2017-04-22T09:34:00Z">
          <w:pPr/>
        </w:pPrChange>
      </w:pPr>
      <w:ins w:id="502" w:author="HOE" w:date="2017-04-22T09:34:00Z">
        <w:r>
          <w:rPr>
            <w:lang w:val="vi-VN"/>
          </w:rPr>
          <w:tab/>
          <w:t>10. Tạo album</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7055"/>
        <w:tblGridChange w:id="503">
          <w:tblGrid>
            <w:gridCol w:w="2518"/>
            <w:gridCol w:w="7055"/>
          </w:tblGrid>
        </w:tblGridChange>
      </w:tblGrid>
      <w:tr w:rsidR="00C75EDE" w:rsidRPr="007215FD" w:rsidTr="007215FD">
        <w:trPr>
          <w:ins w:id="504" w:author="HOE" w:date="2017-04-22T09:38:00Z"/>
        </w:trPr>
        <w:tc>
          <w:tcPr>
            <w:tcW w:w="2518" w:type="dxa"/>
            <w:shd w:val="clear" w:color="auto" w:fill="auto"/>
          </w:tcPr>
          <w:p w:rsidR="00C75EDE" w:rsidRPr="007215FD" w:rsidRDefault="00C75EDE" w:rsidP="007215FD">
            <w:pPr>
              <w:rPr>
                <w:ins w:id="505" w:author="HOE" w:date="2017-04-22T09:38:00Z"/>
                <w:lang w:val="vi-VN"/>
              </w:rPr>
            </w:pPr>
            <w:ins w:id="506" w:author="HOE" w:date="2017-04-22T09:38:00Z">
              <w:r w:rsidRPr="007215FD">
                <w:rPr>
                  <w:lang w:val="vi-VN"/>
                </w:rPr>
                <w:t>Description</w:t>
              </w:r>
            </w:ins>
          </w:p>
        </w:tc>
        <w:tc>
          <w:tcPr>
            <w:tcW w:w="7055" w:type="dxa"/>
            <w:shd w:val="clear" w:color="auto" w:fill="auto"/>
          </w:tcPr>
          <w:p w:rsidR="00C75EDE" w:rsidRPr="007215FD" w:rsidRDefault="00C75EDE" w:rsidP="007215FD">
            <w:pPr>
              <w:rPr>
                <w:ins w:id="507" w:author="HOE" w:date="2017-04-22T09:38:00Z"/>
                <w:lang w:val="vi-VN"/>
              </w:rPr>
            </w:pPr>
            <w:ins w:id="508" w:author="HOE" w:date="2017-04-22T09:39:00Z">
              <w:r w:rsidRPr="007215FD">
                <w:rPr>
                  <w:lang w:val="vi-VN"/>
                </w:rPr>
                <w:t xml:space="preserve">Thành viên có thể tạo album </w:t>
              </w:r>
            </w:ins>
          </w:p>
        </w:tc>
      </w:tr>
      <w:tr w:rsidR="00C75EDE" w:rsidRPr="007215FD" w:rsidTr="007215FD">
        <w:trPr>
          <w:ins w:id="509" w:author="HOE" w:date="2017-04-22T09:38:00Z"/>
        </w:trPr>
        <w:tc>
          <w:tcPr>
            <w:tcW w:w="2518" w:type="dxa"/>
            <w:shd w:val="clear" w:color="auto" w:fill="auto"/>
          </w:tcPr>
          <w:p w:rsidR="00C75EDE" w:rsidRPr="007215FD" w:rsidRDefault="00C75EDE" w:rsidP="007215FD">
            <w:pPr>
              <w:rPr>
                <w:ins w:id="510" w:author="HOE" w:date="2017-04-22T09:38:00Z"/>
                <w:lang w:val="vi-VN"/>
              </w:rPr>
            </w:pPr>
            <w:ins w:id="511" w:author="HOE" w:date="2017-04-22T09:38:00Z">
              <w:r w:rsidRPr="007215FD">
                <w:rPr>
                  <w:lang w:val="vi-VN"/>
                </w:rPr>
                <w:t>Input</w:t>
              </w:r>
            </w:ins>
          </w:p>
        </w:tc>
        <w:tc>
          <w:tcPr>
            <w:tcW w:w="7055" w:type="dxa"/>
            <w:shd w:val="clear" w:color="auto" w:fill="auto"/>
          </w:tcPr>
          <w:p w:rsidR="00C75EDE" w:rsidRPr="007215FD" w:rsidRDefault="00C75EDE" w:rsidP="007215FD">
            <w:pPr>
              <w:rPr>
                <w:ins w:id="512" w:author="HOE" w:date="2017-04-22T09:38:00Z"/>
                <w:lang w:val="vi-VN"/>
              </w:rPr>
            </w:pPr>
            <w:ins w:id="513" w:author="HOE" w:date="2017-04-22T09:39:00Z">
              <w:r w:rsidRPr="007215FD">
                <w:rPr>
                  <w:lang w:val="vi-VN"/>
                </w:rPr>
                <w:t>Nhập tên album và thêm ít nhất một ảnh để tạo mới</w:t>
              </w:r>
            </w:ins>
          </w:p>
        </w:tc>
      </w:tr>
      <w:tr w:rsidR="00C75EDE" w:rsidRPr="007215FD" w:rsidTr="007215FD">
        <w:trPr>
          <w:ins w:id="514" w:author="HOE" w:date="2017-04-22T09:38:00Z"/>
        </w:trPr>
        <w:tc>
          <w:tcPr>
            <w:tcW w:w="2518" w:type="dxa"/>
            <w:shd w:val="clear" w:color="auto" w:fill="auto"/>
          </w:tcPr>
          <w:p w:rsidR="00C75EDE" w:rsidRPr="007215FD" w:rsidRDefault="00C75EDE" w:rsidP="007215FD">
            <w:pPr>
              <w:rPr>
                <w:ins w:id="515" w:author="HOE" w:date="2017-04-22T09:38:00Z"/>
                <w:lang w:val="vi-VN"/>
              </w:rPr>
            </w:pPr>
            <w:ins w:id="516" w:author="HOE" w:date="2017-04-22T09:38:00Z">
              <w:r w:rsidRPr="007215FD">
                <w:rPr>
                  <w:lang w:val="vi-VN"/>
                </w:rPr>
                <w:t>Process</w:t>
              </w:r>
            </w:ins>
          </w:p>
        </w:tc>
        <w:tc>
          <w:tcPr>
            <w:tcW w:w="7055" w:type="dxa"/>
            <w:shd w:val="clear" w:color="auto" w:fill="auto"/>
          </w:tcPr>
          <w:p w:rsidR="00C75EDE" w:rsidRPr="007215FD" w:rsidRDefault="00C75EDE" w:rsidP="007215FD">
            <w:pPr>
              <w:rPr>
                <w:ins w:id="517" w:author="HOE" w:date="2017-04-22T09:38:00Z"/>
                <w:lang w:val="vi-VN"/>
              </w:rPr>
            </w:pPr>
            <w:ins w:id="518" w:author="HOE" w:date="2017-04-22T09:40:00Z">
              <w:r w:rsidRPr="007215FD">
                <w:rPr>
                  <w:lang w:val="vi-VN"/>
                </w:rPr>
                <w:t>Kiểm tra tên tính hợp lệ và thêm vào CSDL</w:t>
              </w:r>
            </w:ins>
          </w:p>
        </w:tc>
      </w:tr>
      <w:tr w:rsidR="00C75EDE" w:rsidRPr="007215FD" w:rsidTr="007215FD">
        <w:trPr>
          <w:ins w:id="519" w:author="HOE" w:date="2017-04-22T09:38:00Z"/>
        </w:trPr>
        <w:tc>
          <w:tcPr>
            <w:tcW w:w="2518" w:type="dxa"/>
            <w:shd w:val="clear" w:color="auto" w:fill="auto"/>
          </w:tcPr>
          <w:p w:rsidR="00C75EDE" w:rsidRPr="007215FD" w:rsidRDefault="00C75EDE" w:rsidP="007215FD">
            <w:pPr>
              <w:rPr>
                <w:ins w:id="520" w:author="HOE" w:date="2017-04-22T09:38:00Z"/>
                <w:lang w:val="vi-VN"/>
              </w:rPr>
            </w:pPr>
            <w:ins w:id="521" w:author="HOE" w:date="2017-04-22T09:38:00Z">
              <w:r w:rsidRPr="007215FD">
                <w:rPr>
                  <w:lang w:val="vi-VN"/>
                </w:rPr>
                <w:t>Output</w:t>
              </w:r>
            </w:ins>
          </w:p>
        </w:tc>
        <w:tc>
          <w:tcPr>
            <w:tcW w:w="7055" w:type="dxa"/>
            <w:shd w:val="clear" w:color="auto" w:fill="auto"/>
          </w:tcPr>
          <w:p w:rsidR="00C75EDE" w:rsidRPr="007215FD" w:rsidRDefault="00C75EDE" w:rsidP="007215FD">
            <w:pPr>
              <w:rPr>
                <w:ins w:id="522" w:author="HOE" w:date="2017-04-22T09:38:00Z"/>
                <w:lang w:val="vi-VN"/>
              </w:rPr>
            </w:pPr>
            <w:ins w:id="523" w:author="HOE" w:date="2017-04-22T09:40:00Z">
              <w:r w:rsidRPr="007215FD">
                <w:rPr>
                  <w:lang w:val="vi-VN"/>
                </w:rPr>
                <w:t>Hiển thị thông báo tạo mới thành công hoặc yêu cầu tạo lại</w:t>
              </w:r>
            </w:ins>
          </w:p>
        </w:tc>
      </w:tr>
    </w:tbl>
    <w:p w:rsidR="00C75EDE" w:rsidRDefault="00C75EDE" w:rsidP="00276034">
      <w:pPr>
        <w:rPr>
          <w:ins w:id="524" w:author="HOE" w:date="2017-04-22T09:34:00Z"/>
          <w:lang w:val="vi-VN"/>
        </w:rPr>
        <w:pPrChange w:id="525" w:author="HOE" w:date="2017-04-22T09:34:00Z">
          <w:pPr/>
        </w:pPrChange>
      </w:pPr>
    </w:p>
    <w:p w:rsidR="00276034" w:rsidRDefault="00276034" w:rsidP="00276034">
      <w:pPr>
        <w:rPr>
          <w:ins w:id="526" w:author="HOE" w:date="2017-04-22T09:41:00Z"/>
          <w:lang w:val="vi-VN"/>
        </w:rPr>
        <w:pPrChange w:id="527" w:author="HOE" w:date="2017-04-22T09:34:00Z">
          <w:pPr/>
        </w:pPrChange>
      </w:pPr>
      <w:ins w:id="528" w:author="HOE" w:date="2017-04-22T09:34:00Z">
        <w:r>
          <w:rPr>
            <w:lang w:val="vi-VN"/>
          </w:rPr>
          <w:tab/>
          <w:t>11. Đăng ảnh vào album</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7055"/>
        <w:tblGridChange w:id="529">
          <w:tblGrid>
            <w:gridCol w:w="2518"/>
            <w:gridCol w:w="7055"/>
          </w:tblGrid>
        </w:tblGridChange>
      </w:tblGrid>
      <w:tr w:rsidR="00C75EDE" w:rsidRPr="007215FD" w:rsidTr="007215FD">
        <w:trPr>
          <w:ins w:id="530" w:author="HOE" w:date="2017-04-22T09:41:00Z"/>
        </w:trPr>
        <w:tc>
          <w:tcPr>
            <w:tcW w:w="2518" w:type="dxa"/>
            <w:shd w:val="clear" w:color="auto" w:fill="auto"/>
          </w:tcPr>
          <w:p w:rsidR="00C75EDE" w:rsidRPr="007215FD" w:rsidRDefault="00C75EDE" w:rsidP="007215FD">
            <w:pPr>
              <w:rPr>
                <w:ins w:id="531" w:author="HOE" w:date="2017-04-22T09:41:00Z"/>
                <w:lang w:val="vi-VN"/>
              </w:rPr>
            </w:pPr>
            <w:ins w:id="532" w:author="HOE" w:date="2017-04-22T09:41:00Z">
              <w:r w:rsidRPr="007215FD">
                <w:rPr>
                  <w:lang w:val="vi-VN"/>
                </w:rPr>
                <w:t>Description</w:t>
              </w:r>
            </w:ins>
          </w:p>
        </w:tc>
        <w:tc>
          <w:tcPr>
            <w:tcW w:w="7055" w:type="dxa"/>
            <w:shd w:val="clear" w:color="auto" w:fill="auto"/>
          </w:tcPr>
          <w:p w:rsidR="00C75EDE" w:rsidRPr="007215FD" w:rsidRDefault="00C75EDE" w:rsidP="00C75EDE">
            <w:pPr>
              <w:rPr>
                <w:ins w:id="533" w:author="HOE" w:date="2017-04-22T09:41:00Z"/>
                <w:lang w:val="vi-VN"/>
              </w:rPr>
            </w:pPr>
            <w:ins w:id="534" w:author="HOE" w:date="2017-04-22T09:41:00Z">
              <w:r w:rsidRPr="007215FD">
                <w:rPr>
                  <w:lang w:val="vi-VN"/>
                </w:rPr>
                <w:t xml:space="preserve">Thành viên có thể thêm ảnh vào album </w:t>
              </w:r>
            </w:ins>
          </w:p>
        </w:tc>
      </w:tr>
      <w:tr w:rsidR="00C75EDE" w:rsidRPr="007215FD" w:rsidTr="007215FD">
        <w:trPr>
          <w:ins w:id="535" w:author="HOE" w:date="2017-04-22T09:41:00Z"/>
        </w:trPr>
        <w:tc>
          <w:tcPr>
            <w:tcW w:w="2518" w:type="dxa"/>
            <w:shd w:val="clear" w:color="auto" w:fill="auto"/>
          </w:tcPr>
          <w:p w:rsidR="00C75EDE" w:rsidRPr="007215FD" w:rsidRDefault="00C75EDE" w:rsidP="007215FD">
            <w:pPr>
              <w:rPr>
                <w:ins w:id="536" w:author="HOE" w:date="2017-04-22T09:41:00Z"/>
                <w:lang w:val="vi-VN"/>
              </w:rPr>
            </w:pPr>
            <w:ins w:id="537" w:author="HOE" w:date="2017-04-22T09:41:00Z">
              <w:r w:rsidRPr="007215FD">
                <w:rPr>
                  <w:lang w:val="vi-VN"/>
                </w:rPr>
                <w:t>Input</w:t>
              </w:r>
            </w:ins>
          </w:p>
        </w:tc>
        <w:tc>
          <w:tcPr>
            <w:tcW w:w="7055" w:type="dxa"/>
            <w:shd w:val="clear" w:color="auto" w:fill="auto"/>
          </w:tcPr>
          <w:p w:rsidR="00C75EDE" w:rsidRPr="007215FD" w:rsidRDefault="00C75EDE" w:rsidP="007215FD">
            <w:pPr>
              <w:rPr>
                <w:ins w:id="538" w:author="HOE" w:date="2017-04-22T09:41:00Z"/>
                <w:lang w:val="vi-VN"/>
              </w:rPr>
            </w:pPr>
            <w:ins w:id="539" w:author="HOE" w:date="2017-04-22T09:41:00Z">
              <w:r w:rsidRPr="007215FD">
                <w:rPr>
                  <w:lang w:val="vi-VN"/>
                </w:rPr>
                <w:t>Chọn album muốn thêm ảnh và chọn ảnh</w:t>
              </w:r>
            </w:ins>
            <w:ins w:id="540" w:author="HOE" w:date="2017-04-22T09:50:00Z">
              <w:r w:rsidR="00EC04F5" w:rsidRPr="007215FD">
                <w:rPr>
                  <w:lang w:val="vi-VN"/>
                </w:rPr>
                <w:t xml:space="preserve"> (nếu không chọn album, ảnh sẽ được cho vào album m</w:t>
              </w:r>
            </w:ins>
            <w:ins w:id="541" w:author="HOE" w:date="2017-04-22T09:53:00Z">
              <w:r w:rsidR="00EC04F5" w:rsidRPr="007215FD">
                <w:rPr>
                  <w:lang w:val="vi-VN"/>
                </w:rPr>
                <w:t>ặc định của hệ thống</w:t>
              </w:r>
            </w:ins>
            <w:ins w:id="542" w:author="HOE" w:date="2017-04-22T09:50:00Z">
              <w:r w:rsidR="00EC04F5" w:rsidRPr="007215FD">
                <w:rPr>
                  <w:lang w:val="vi-VN"/>
                </w:rPr>
                <w:t>)</w:t>
              </w:r>
            </w:ins>
          </w:p>
        </w:tc>
      </w:tr>
      <w:tr w:rsidR="00C75EDE" w:rsidRPr="007215FD" w:rsidTr="007215FD">
        <w:trPr>
          <w:ins w:id="543" w:author="HOE" w:date="2017-04-22T09:41:00Z"/>
        </w:trPr>
        <w:tc>
          <w:tcPr>
            <w:tcW w:w="2518" w:type="dxa"/>
            <w:shd w:val="clear" w:color="auto" w:fill="auto"/>
          </w:tcPr>
          <w:p w:rsidR="00C75EDE" w:rsidRPr="007215FD" w:rsidRDefault="00C75EDE" w:rsidP="007215FD">
            <w:pPr>
              <w:rPr>
                <w:ins w:id="544" w:author="HOE" w:date="2017-04-22T09:41:00Z"/>
                <w:lang w:val="vi-VN"/>
              </w:rPr>
            </w:pPr>
            <w:ins w:id="545" w:author="HOE" w:date="2017-04-22T09:41:00Z">
              <w:r w:rsidRPr="007215FD">
                <w:rPr>
                  <w:lang w:val="vi-VN"/>
                </w:rPr>
                <w:t>Process</w:t>
              </w:r>
            </w:ins>
          </w:p>
        </w:tc>
        <w:tc>
          <w:tcPr>
            <w:tcW w:w="7055" w:type="dxa"/>
            <w:shd w:val="clear" w:color="auto" w:fill="auto"/>
          </w:tcPr>
          <w:p w:rsidR="00C75EDE" w:rsidRPr="007215FD" w:rsidRDefault="00C75EDE" w:rsidP="007215FD">
            <w:pPr>
              <w:rPr>
                <w:ins w:id="546" w:author="HOE" w:date="2017-04-22T09:41:00Z"/>
                <w:lang w:val="vi-VN"/>
              </w:rPr>
            </w:pPr>
            <w:ins w:id="547" w:author="HOE" w:date="2017-04-22T09:41:00Z">
              <w:r w:rsidRPr="007215FD">
                <w:rPr>
                  <w:lang w:val="vi-VN"/>
                </w:rPr>
                <w:t>Kiểm tra album đã tồn tại chưa</w:t>
              </w:r>
            </w:ins>
            <w:ins w:id="548" w:author="HOE" w:date="2017-04-22T09:46:00Z">
              <w:r w:rsidR="00EC04F5" w:rsidRPr="007215FD">
                <w:rPr>
                  <w:lang w:val="vi-VN"/>
                </w:rPr>
                <w:t>, ảnh có hợp lệ không</w:t>
              </w:r>
            </w:ins>
          </w:p>
        </w:tc>
      </w:tr>
      <w:tr w:rsidR="00C75EDE" w:rsidRPr="007215FD" w:rsidTr="007215FD">
        <w:trPr>
          <w:ins w:id="549" w:author="HOE" w:date="2017-04-22T09:41:00Z"/>
        </w:trPr>
        <w:tc>
          <w:tcPr>
            <w:tcW w:w="2518" w:type="dxa"/>
            <w:shd w:val="clear" w:color="auto" w:fill="auto"/>
          </w:tcPr>
          <w:p w:rsidR="00C75EDE" w:rsidRPr="007215FD" w:rsidRDefault="00C75EDE" w:rsidP="007215FD">
            <w:pPr>
              <w:rPr>
                <w:ins w:id="550" w:author="HOE" w:date="2017-04-22T09:41:00Z"/>
                <w:lang w:val="vi-VN"/>
              </w:rPr>
            </w:pPr>
            <w:ins w:id="551" w:author="HOE" w:date="2017-04-22T09:41:00Z">
              <w:r w:rsidRPr="007215FD">
                <w:rPr>
                  <w:lang w:val="vi-VN"/>
                </w:rPr>
                <w:t>Output</w:t>
              </w:r>
            </w:ins>
          </w:p>
        </w:tc>
        <w:tc>
          <w:tcPr>
            <w:tcW w:w="7055" w:type="dxa"/>
            <w:shd w:val="clear" w:color="auto" w:fill="auto"/>
          </w:tcPr>
          <w:p w:rsidR="00C75EDE" w:rsidRPr="007215FD" w:rsidRDefault="00C75EDE" w:rsidP="00EC04F5">
            <w:pPr>
              <w:rPr>
                <w:ins w:id="552" w:author="HOE" w:date="2017-04-22T09:41:00Z"/>
                <w:lang w:val="vi-VN"/>
              </w:rPr>
            </w:pPr>
            <w:ins w:id="553" w:author="HOE" w:date="2017-04-22T09:41:00Z">
              <w:r w:rsidRPr="007215FD">
                <w:rPr>
                  <w:lang w:val="vi-VN"/>
                </w:rPr>
                <w:t xml:space="preserve">Hiển thị thông báo </w:t>
              </w:r>
            </w:ins>
            <w:ins w:id="554" w:author="HOE" w:date="2017-04-22T09:47:00Z">
              <w:r w:rsidR="00EC04F5" w:rsidRPr="007215FD">
                <w:rPr>
                  <w:lang w:val="vi-VN"/>
                </w:rPr>
                <w:t>đăng ảnh</w:t>
              </w:r>
            </w:ins>
            <w:ins w:id="555" w:author="HOE" w:date="2017-04-22T09:41:00Z">
              <w:r w:rsidR="00EC04F5" w:rsidRPr="007215FD">
                <w:rPr>
                  <w:lang w:val="vi-VN"/>
                </w:rPr>
                <w:t xml:space="preserve"> mới thành công hoặc yêu cầu đăng</w:t>
              </w:r>
              <w:r w:rsidRPr="007215FD">
                <w:rPr>
                  <w:lang w:val="vi-VN"/>
                </w:rPr>
                <w:t xml:space="preserve"> lại</w:t>
              </w:r>
            </w:ins>
          </w:p>
        </w:tc>
      </w:tr>
    </w:tbl>
    <w:p w:rsidR="00C75EDE" w:rsidRDefault="00C75EDE" w:rsidP="00276034">
      <w:pPr>
        <w:rPr>
          <w:ins w:id="556" w:author="HOE" w:date="2017-04-22T09:36:00Z"/>
          <w:lang w:val="vi-VN"/>
        </w:rPr>
        <w:pPrChange w:id="557" w:author="HOE" w:date="2017-04-22T09:34:00Z">
          <w:pPr/>
        </w:pPrChange>
      </w:pPr>
    </w:p>
    <w:p w:rsidR="00C75EDE" w:rsidRDefault="00C75EDE" w:rsidP="00276034">
      <w:pPr>
        <w:rPr>
          <w:ins w:id="558" w:author="HOE" w:date="2017-04-22T09:47:00Z"/>
          <w:lang w:val="vi-VN"/>
        </w:rPr>
        <w:pPrChange w:id="559" w:author="HOE" w:date="2017-04-22T09:34:00Z">
          <w:pPr/>
        </w:pPrChange>
      </w:pPr>
      <w:ins w:id="560" w:author="HOE" w:date="2017-04-22T09:36:00Z">
        <w:r>
          <w:rPr>
            <w:lang w:val="vi-VN"/>
          </w:rPr>
          <w:tab/>
          <w:t>12. Xoá album</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7055"/>
        <w:tblGridChange w:id="561">
          <w:tblGrid>
            <w:gridCol w:w="2518"/>
            <w:gridCol w:w="7055"/>
          </w:tblGrid>
        </w:tblGridChange>
      </w:tblGrid>
      <w:tr w:rsidR="00EC04F5" w:rsidRPr="007215FD" w:rsidTr="007215FD">
        <w:trPr>
          <w:ins w:id="562" w:author="HOE" w:date="2017-04-22T09:47:00Z"/>
        </w:trPr>
        <w:tc>
          <w:tcPr>
            <w:tcW w:w="2518" w:type="dxa"/>
            <w:shd w:val="clear" w:color="auto" w:fill="auto"/>
          </w:tcPr>
          <w:p w:rsidR="00EC04F5" w:rsidRPr="007215FD" w:rsidRDefault="00EC04F5" w:rsidP="007215FD">
            <w:pPr>
              <w:rPr>
                <w:ins w:id="563" w:author="HOE" w:date="2017-04-22T09:47:00Z"/>
                <w:lang w:val="vi-VN"/>
              </w:rPr>
            </w:pPr>
            <w:ins w:id="564" w:author="HOE" w:date="2017-04-22T09:47:00Z">
              <w:r w:rsidRPr="007215FD">
                <w:rPr>
                  <w:lang w:val="vi-VN"/>
                </w:rPr>
                <w:t>Description</w:t>
              </w:r>
            </w:ins>
          </w:p>
        </w:tc>
        <w:tc>
          <w:tcPr>
            <w:tcW w:w="7055" w:type="dxa"/>
            <w:shd w:val="clear" w:color="auto" w:fill="auto"/>
          </w:tcPr>
          <w:p w:rsidR="00EC04F5" w:rsidRPr="007215FD" w:rsidRDefault="00EC04F5" w:rsidP="007215FD">
            <w:pPr>
              <w:rPr>
                <w:ins w:id="565" w:author="HOE" w:date="2017-04-22T09:47:00Z"/>
                <w:lang w:val="vi-VN"/>
              </w:rPr>
            </w:pPr>
            <w:ins w:id="566" w:author="HOE" w:date="2017-04-22T09:47:00Z">
              <w:r w:rsidRPr="007215FD">
                <w:rPr>
                  <w:lang w:val="vi-VN"/>
                </w:rPr>
                <w:t xml:space="preserve">Thành viên có thể xoá album ảnh của mình </w:t>
              </w:r>
            </w:ins>
          </w:p>
        </w:tc>
      </w:tr>
      <w:tr w:rsidR="00EC04F5" w:rsidRPr="007215FD" w:rsidTr="007215FD">
        <w:trPr>
          <w:ins w:id="567" w:author="HOE" w:date="2017-04-22T09:47:00Z"/>
        </w:trPr>
        <w:tc>
          <w:tcPr>
            <w:tcW w:w="2518" w:type="dxa"/>
            <w:shd w:val="clear" w:color="auto" w:fill="auto"/>
          </w:tcPr>
          <w:p w:rsidR="00EC04F5" w:rsidRPr="007215FD" w:rsidRDefault="00EC04F5" w:rsidP="007215FD">
            <w:pPr>
              <w:rPr>
                <w:ins w:id="568" w:author="HOE" w:date="2017-04-22T09:47:00Z"/>
                <w:lang w:val="vi-VN"/>
              </w:rPr>
            </w:pPr>
            <w:ins w:id="569" w:author="HOE" w:date="2017-04-22T09:47:00Z">
              <w:r w:rsidRPr="007215FD">
                <w:rPr>
                  <w:lang w:val="vi-VN"/>
                </w:rPr>
                <w:t>Input</w:t>
              </w:r>
            </w:ins>
          </w:p>
        </w:tc>
        <w:tc>
          <w:tcPr>
            <w:tcW w:w="7055" w:type="dxa"/>
            <w:shd w:val="clear" w:color="auto" w:fill="auto"/>
          </w:tcPr>
          <w:p w:rsidR="00EC04F5" w:rsidRPr="007215FD" w:rsidRDefault="00EC04F5" w:rsidP="007215FD">
            <w:pPr>
              <w:rPr>
                <w:ins w:id="570" w:author="HOE" w:date="2017-04-22T09:47:00Z"/>
                <w:lang w:val="vi-VN"/>
              </w:rPr>
            </w:pPr>
            <w:ins w:id="571" w:author="HOE" w:date="2017-04-22T09:47:00Z">
              <w:r w:rsidRPr="007215FD">
                <w:rPr>
                  <w:lang w:val="vi-VN"/>
                </w:rPr>
                <w:t>Chọn album ảnh muốn xoá</w:t>
              </w:r>
            </w:ins>
            <w:ins w:id="572" w:author="HOE" w:date="2017-04-22T09:52:00Z">
              <w:r w:rsidRPr="007215FD">
                <w:rPr>
                  <w:lang w:val="vi-VN"/>
                </w:rPr>
                <w:t xml:space="preserve"> (có thế chọn xoá toàn bộ nhr trong album hoặc xoá album và chuyển ảnh trong album đó vào album mặc định)</w:t>
              </w:r>
            </w:ins>
          </w:p>
        </w:tc>
      </w:tr>
      <w:tr w:rsidR="00EC04F5" w:rsidRPr="007215FD" w:rsidTr="007215FD">
        <w:trPr>
          <w:ins w:id="573" w:author="HOE" w:date="2017-04-22T09:47:00Z"/>
        </w:trPr>
        <w:tc>
          <w:tcPr>
            <w:tcW w:w="2518" w:type="dxa"/>
            <w:shd w:val="clear" w:color="auto" w:fill="auto"/>
          </w:tcPr>
          <w:p w:rsidR="00EC04F5" w:rsidRPr="007215FD" w:rsidRDefault="00EC04F5" w:rsidP="007215FD">
            <w:pPr>
              <w:rPr>
                <w:ins w:id="574" w:author="HOE" w:date="2017-04-22T09:47:00Z"/>
                <w:lang w:val="vi-VN"/>
              </w:rPr>
            </w:pPr>
            <w:ins w:id="575" w:author="HOE" w:date="2017-04-22T09:47:00Z">
              <w:r w:rsidRPr="007215FD">
                <w:rPr>
                  <w:lang w:val="vi-VN"/>
                </w:rPr>
                <w:t>Process</w:t>
              </w:r>
            </w:ins>
          </w:p>
        </w:tc>
        <w:tc>
          <w:tcPr>
            <w:tcW w:w="7055" w:type="dxa"/>
            <w:shd w:val="clear" w:color="auto" w:fill="auto"/>
          </w:tcPr>
          <w:p w:rsidR="00EC04F5" w:rsidRPr="007215FD" w:rsidRDefault="00EC04F5" w:rsidP="007215FD">
            <w:pPr>
              <w:rPr>
                <w:ins w:id="576" w:author="HOE" w:date="2017-04-22T09:47:00Z"/>
                <w:lang w:val="vi-VN"/>
              </w:rPr>
            </w:pPr>
            <w:ins w:id="577" w:author="HOE" w:date="2017-04-22T09:47:00Z">
              <w:r w:rsidRPr="007215FD">
                <w:rPr>
                  <w:lang w:val="vi-VN"/>
                </w:rPr>
                <w:t xml:space="preserve">Kiểm tra album ảnh </w:t>
              </w:r>
            </w:ins>
            <w:ins w:id="578" w:author="HOE" w:date="2017-04-22T09:52:00Z">
              <w:r w:rsidRPr="007215FD">
                <w:rPr>
                  <w:lang w:val="vi-VN"/>
                </w:rPr>
                <w:t>có tồn tại không</w:t>
              </w:r>
            </w:ins>
          </w:p>
        </w:tc>
      </w:tr>
      <w:tr w:rsidR="00EC04F5" w:rsidRPr="007215FD" w:rsidTr="007215FD">
        <w:trPr>
          <w:ins w:id="579" w:author="HOE" w:date="2017-04-22T09:47:00Z"/>
        </w:trPr>
        <w:tc>
          <w:tcPr>
            <w:tcW w:w="2518" w:type="dxa"/>
            <w:shd w:val="clear" w:color="auto" w:fill="auto"/>
          </w:tcPr>
          <w:p w:rsidR="00EC04F5" w:rsidRPr="007215FD" w:rsidRDefault="00EC04F5" w:rsidP="007215FD">
            <w:pPr>
              <w:rPr>
                <w:ins w:id="580" w:author="HOE" w:date="2017-04-22T09:47:00Z"/>
                <w:lang w:val="vi-VN"/>
              </w:rPr>
            </w:pPr>
            <w:ins w:id="581" w:author="HOE" w:date="2017-04-22T09:47:00Z">
              <w:r w:rsidRPr="007215FD">
                <w:rPr>
                  <w:lang w:val="vi-VN"/>
                </w:rPr>
                <w:t>Output</w:t>
              </w:r>
            </w:ins>
          </w:p>
        </w:tc>
        <w:tc>
          <w:tcPr>
            <w:tcW w:w="7055" w:type="dxa"/>
            <w:shd w:val="clear" w:color="auto" w:fill="auto"/>
          </w:tcPr>
          <w:p w:rsidR="00EC04F5" w:rsidRPr="007215FD" w:rsidRDefault="00EC04F5" w:rsidP="00EC04F5">
            <w:pPr>
              <w:rPr>
                <w:ins w:id="582" w:author="HOE" w:date="2017-04-22T09:47:00Z"/>
                <w:lang w:val="vi-VN"/>
              </w:rPr>
            </w:pPr>
            <w:ins w:id="583" w:author="HOE" w:date="2017-04-22T09:47:00Z">
              <w:r w:rsidRPr="007215FD">
                <w:rPr>
                  <w:lang w:val="vi-VN"/>
                </w:rPr>
                <w:t xml:space="preserve">Hiển thị thông báo </w:t>
              </w:r>
            </w:ins>
            <w:ins w:id="584" w:author="HOE" w:date="2017-04-22T09:53:00Z">
              <w:r w:rsidRPr="007215FD">
                <w:rPr>
                  <w:lang w:val="vi-VN"/>
                </w:rPr>
                <w:t>xoá</w:t>
              </w:r>
            </w:ins>
            <w:ins w:id="585" w:author="HOE" w:date="2017-04-22T09:47:00Z">
              <w:r w:rsidRPr="007215FD">
                <w:rPr>
                  <w:lang w:val="vi-VN"/>
                </w:rPr>
                <w:t xml:space="preserve"> thành công hoặc yêu cầu </w:t>
              </w:r>
            </w:ins>
            <w:ins w:id="586" w:author="HOE" w:date="2017-04-22T09:53:00Z">
              <w:r w:rsidRPr="007215FD">
                <w:rPr>
                  <w:lang w:val="vi-VN"/>
                </w:rPr>
                <w:t>xoá</w:t>
              </w:r>
            </w:ins>
            <w:ins w:id="587" w:author="HOE" w:date="2017-04-22T09:47:00Z">
              <w:r w:rsidRPr="007215FD">
                <w:rPr>
                  <w:lang w:val="vi-VN"/>
                </w:rPr>
                <w:t xml:space="preserve"> lại</w:t>
              </w:r>
            </w:ins>
          </w:p>
        </w:tc>
      </w:tr>
    </w:tbl>
    <w:p w:rsidR="00EC04F5" w:rsidRDefault="00EC04F5" w:rsidP="00276034">
      <w:pPr>
        <w:rPr>
          <w:ins w:id="588" w:author="HOE" w:date="2017-04-22T09:54:00Z"/>
          <w:lang w:val="vi-VN"/>
        </w:rPr>
        <w:pPrChange w:id="589" w:author="HOE" w:date="2017-04-22T09:34:00Z">
          <w:pPr/>
        </w:pPrChange>
      </w:pPr>
      <w:ins w:id="590" w:author="HOE" w:date="2017-04-22T09:49:00Z">
        <w:r>
          <w:rPr>
            <w:lang w:val="vi-VN"/>
          </w:rPr>
          <w:tab/>
          <w:t>13. Xoá</w:t>
        </w:r>
      </w:ins>
      <w:ins w:id="591" w:author="HOE" w:date="2017-04-22T09:54:00Z">
        <w:r>
          <w:rPr>
            <w:lang w:val="vi-VN"/>
          </w:rPr>
          <w:t xml:space="preserve"> ảnh</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7055"/>
        <w:tblGridChange w:id="592">
          <w:tblGrid>
            <w:gridCol w:w="2518"/>
            <w:gridCol w:w="7055"/>
          </w:tblGrid>
        </w:tblGridChange>
      </w:tblGrid>
      <w:tr w:rsidR="00EC04F5" w:rsidRPr="007215FD" w:rsidTr="007215FD">
        <w:trPr>
          <w:ins w:id="593" w:author="HOE" w:date="2017-04-22T09:54:00Z"/>
        </w:trPr>
        <w:tc>
          <w:tcPr>
            <w:tcW w:w="2518" w:type="dxa"/>
            <w:shd w:val="clear" w:color="auto" w:fill="auto"/>
          </w:tcPr>
          <w:p w:rsidR="00EC04F5" w:rsidRPr="007215FD" w:rsidRDefault="00EC04F5" w:rsidP="007215FD">
            <w:pPr>
              <w:rPr>
                <w:ins w:id="594" w:author="HOE" w:date="2017-04-22T09:54:00Z"/>
                <w:lang w:val="vi-VN"/>
              </w:rPr>
            </w:pPr>
            <w:ins w:id="595" w:author="HOE" w:date="2017-04-22T09:54:00Z">
              <w:r w:rsidRPr="007215FD">
                <w:rPr>
                  <w:lang w:val="vi-VN"/>
                </w:rPr>
                <w:t>Description</w:t>
              </w:r>
            </w:ins>
          </w:p>
        </w:tc>
        <w:tc>
          <w:tcPr>
            <w:tcW w:w="7055" w:type="dxa"/>
            <w:shd w:val="clear" w:color="auto" w:fill="auto"/>
          </w:tcPr>
          <w:p w:rsidR="00EC04F5" w:rsidRPr="007215FD" w:rsidRDefault="00EC04F5" w:rsidP="00EC04F5">
            <w:pPr>
              <w:rPr>
                <w:ins w:id="596" w:author="HOE" w:date="2017-04-22T09:54:00Z"/>
                <w:lang w:val="vi-VN"/>
              </w:rPr>
            </w:pPr>
            <w:ins w:id="597" w:author="HOE" w:date="2017-04-22T09:54:00Z">
              <w:r w:rsidRPr="007215FD">
                <w:rPr>
                  <w:lang w:val="vi-VN"/>
                </w:rPr>
                <w:t xml:space="preserve">Thành viên có thể xoá ảnh </w:t>
              </w:r>
            </w:ins>
          </w:p>
        </w:tc>
      </w:tr>
      <w:tr w:rsidR="00EC04F5" w:rsidRPr="007215FD" w:rsidTr="007215FD">
        <w:trPr>
          <w:ins w:id="598" w:author="HOE" w:date="2017-04-22T09:54:00Z"/>
        </w:trPr>
        <w:tc>
          <w:tcPr>
            <w:tcW w:w="2518" w:type="dxa"/>
            <w:shd w:val="clear" w:color="auto" w:fill="auto"/>
          </w:tcPr>
          <w:p w:rsidR="00EC04F5" w:rsidRPr="007215FD" w:rsidRDefault="00EC04F5" w:rsidP="007215FD">
            <w:pPr>
              <w:rPr>
                <w:ins w:id="599" w:author="HOE" w:date="2017-04-22T09:54:00Z"/>
                <w:lang w:val="vi-VN"/>
              </w:rPr>
            </w:pPr>
            <w:ins w:id="600" w:author="HOE" w:date="2017-04-22T09:54:00Z">
              <w:r w:rsidRPr="007215FD">
                <w:rPr>
                  <w:lang w:val="vi-VN"/>
                </w:rPr>
                <w:t>Input</w:t>
              </w:r>
            </w:ins>
          </w:p>
        </w:tc>
        <w:tc>
          <w:tcPr>
            <w:tcW w:w="7055" w:type="dxa"/>
            <w:shd w:val="clear" w:color="auto" w:fill="auto"/>
          </w:tcPr>
          <w:p w:rsidR="00EC04F5" w:rsidRPr="007215FD" w:rsidRDefault="00EC04F5" w:rsidP="007215FD">
            <w:pPr>
              <w:rPr>
                <w:ins w:id="601" w:author="HOE" w:date="2017-04-22T09:54:00Z"/>
                <w:lang w:val="vi-VN"/>
              </w:rPr>
            </w:pPr>
            <w:ins w:id="602" w:author="HOE" w:date="2017-04-22T09:54:00Z">
              <w:r w:rsidRPr="007215FD">
                <w:rPr>
                  <w:lang w:val="vi-VN"/>
                </w:rPr>
                <w:t>Chọn ảnh muốn xoá</w:t>
              </w:r>
            </w:ins>
          </w:p>
        </w:tc>
      </w:tr>
      <w:tr w:rsidR="00EC04F5" w:rsidRPr="007215FD" w:rsidTr="007215FD">
        <w:trPr>
          <w:ins w:id="603" w:author="HOE" w:date="2017-04-22T09:54:00Z"/>
        </w:trPr>
        <w:tc>
          <w:tcPr>
            <w:tcW w:w="2518" w:type="dxa"/>
            <w:shd w:val="clear" w:color="auto" w:fill="auto"/>
          </w:tcPr>
          <w:p w:rsidR="00EC04F5" w:rsidRPr="007215FD" w:rsidRDefault="00EC04F5" w:rsidP="007215FD">
            <w:pPr>
              <w:rPr>
                <w:ins w:id="604" w:author="HOE" w:date="2017-04-22T09:54:00Z"/>
                <w:lang w:val="vi-VN"/>
              </w:rPr>
            </w:pPr>
            <w:ins w:id="605" w:author="HOE" w:date="2017-04-22T09:54:00Z">
              <w:r w:rsidRPr="007215FD">
                <w:rPr>
                  <w:lang w:val="vi-VN"/>
                </w:rPr>
                <w:t>Process</w:t>
              </w:r>
            </w:ins>
          </w:p>
        </w:tc>
        <w:tc>
          <w:tcPr>
            <w:tcW w:w="7055" w:type="dxa"/>
            <w:shd w:val="clear" w:color="auto" w:fill="auto"/>
          </w:tcPr>
          <w:p w:rsidR="00EC04F5" w:rsidRPr="007215FD" w:rsidRDefault="00EC04F5" w:rsidP="007215FD">
            <w:pPr>
              <w:rPr>
                <w:ins w:id="606" w:author="HOE" w:date="2017-04-22T09:54:00Z"/>
                <w:lang w:val="vi-VN"/>
              </w:rPr>
            </w:pPr>
            <w:ins w:id="607" w:author="HOE" w:date="2017-04-22T09:54:00Z">
              <w:r w:rsidRPr="007215FD">
                <w:rPr>
                  <w:lang w:val="vi-VN"/>
                </w:rPr>
                <w:t>Kiểm tra ảnh có tồn tại không</w:t>
              </w:r>
            </w:ins>
          </w:p>
        </w:tc>
      </w:tr>
      <w:tr w:rsidR="00EC04F5" w:rsidRPr="007215FD" w:rsidTr="007215FD">
        <w:trPr>
          <w:ins w:id="608" w:author="HOE" w:date="2017-04-22T09:54:00Z"/>
        </w:trPr>
        <w:tc>
          <w:tcPr>
            <w:tcW w:w="2518" w:type="dxa"/>
            <w:shd w:val="clear" w:color="auto" w:fill="auto"/>
          </w:tcPr>
          <w:p w:rsidR="00EC04F5" w:rsidRPr="007215FD" w:rsidRDefault="00EC04F5" w:rsidP="007215FD">
            <w:pPr>
              <w:rPr>
                <w:ins w:id="609" w:author="HOE" w:date="2017-04-22T09:54:00Z"/>
                <w:lang w:val="vi-VN"/>
              </w:rPr>
            </w:pPr>
            <w:ins w:id="610" w:author="HOE" w:date="2017-04-22T09:54:00Z">
              <w:r w:rsidRPr="007215FD">
                <w:rPr>
                  <w:lang w:val="vi-VN"/>
                </w:rPr>
                <w:t>Output</w:t>
              </w:r>
            </w:ins>
          </w:p>
        </w:tc>
        <w:tc>
          <w:tcPr>
            <w:tcW w:w="7055" w:type="dxa"/>
            <w:shd w:val="clear" w:color="auto" w:fill="auto"/>
          </w:tcPr>
          <w:p w:rsidR="00EC04F5" w:rsidRPr="007215FD" w:rsidRDefault="00EC04F5" w:rsidP="007215FD">
            <w:pPr>
              <w:rPr>
                <w:ins w:id="611" w:author="HOE" w:date="2017-04-22T09:54:00Z"/>
                <w:lang w:val="vi-VN"/>
              </w:rPr>
            </w:pPr>
            <w:ins w:id="612" w:author="HOE" w:date="2017-04-22T09:54:00Z">
              <w:r w:rsidRPr="007215FD">
                <w:rPr>
                  <w:lang w:val="vi-VN"/>
                </w:rPr>
                <w:t xml:space="preserve">Hiển thị thông báo xoá thành công hoặc </w:t>
              </w:r>
            </w:ins>
            <w:ins w:id="613" w:author="HOE" w:date="2017-04-22T09:57:00Z">
              <w:r w:rsidR="00214509" w:rsidRPr="007215FD">
                <w:rPr>
                  <w:lang w:val="vi-VN"/>
                </w:rPr>
                <w:t>yêu cầu xoá lại</w:t>
              </w:r>
            </w:ins>
          </w:p>
        </w:tc>
      </w:tr>
    </w:tbl>
    <w:p w:rsidR="00EC04F5" w:rsidRDefault="00EC04F5" w:rsidP="00276034">
      <w:pPr>
        <w:rPr>
          <w:ins w:id="614" w:author="HOE" w:date="2017-04-22T09:34:00Z"/>
          <w:lang w:val="vi-VN"/>
        </w:rPr>
        <w:pPrChange w:id="615" w:author="HOE" w:date="2017-04-22T09:34:00Z">
          <w:pPr/>
        </w:pPrChange>
      </w:pPr>
    </w:p>
    <w:p w:rsidR="00C75EDE" w:rsidRDefault="00C75EDE" w:rsidP="00276034">
      <w:pPr>
        <w:rPr>
          <w:ins w:id="616" w:author="HOE" w:date="2017-04-22T09:58:00Z"/>
          <w:lang w:val="vi-VN"/>
        </w:rPr>
        <w:pPrChange w:id="617" w:author="HOE" w:date="2017-04-22T09:34:00Z">
          <w:pPr/>
        </w:pPrChange>
      </w:pPr>
      <w:ins w:id="618" w:author="HOE" w:date="2017-04-22T09:34:00Z">
        <w:r>
          <w:rPr>
            <w:lang w:val="vi-VN"/>
          </w:rPr>
          <w:tab/>
        </w:r>
        <w:r w:rsidR="00EC04F5">
          <w:rPr>
            <w:lang w:val="vi-VN"/>
          </w:rPr>
          <w:t>14</w:t>
        </w:r>
        <w:r>
          <w:rPr>
            <w:lang w:val="vi-VN"/>
          </w:rPr>
          <w:t>. Thêm mới ảnh bìa, ava</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7055"/>
        <w:tblGridChange w:id="619">
          <w:tblGrid>
            <w:gridCol w:w="2518"/>
            <w:gridCol w:w="7055"/>
          </w:tblGrid>
        </w:tblGridChange>
      </w:tblGrid>
      <w:tr w:rsidR="00214509" w:rsidRPr="007215FD" w:rsidTr="007215FD">
        <w:trPr>
          <w:ins w:id="620" w:author="HOE" w:date="2017-04-22T09:58:00Z"/>
        </w:trPr>
        <w:tc>
          <w:tcPr>
            <w:tcW w:w="2518" w:type="dxa"/>
            <w:shd w:val="clear" w:color="auto" w:fill="auto"/>
          </w:tcPr>
          <w:p w:rsidR="00214509" w:rsidRPr="007215FD" w:rsidRDefault="00214509" w:rsidP="007215FD">
            <w:pPr>
              <w:rPr>
                <w:ins w:id="621" w:author="HOE" w:date="2017-04-22T09:58:00Z"/>
                <w:lang w:val="vi-VN"/>
              </w:rPr>
            </w:pPr>
            <w:ins w:id="622" w:author="HOE" w:date="2017-04-22T09:58:00Z">
              <w:r w:rsidRPr="007215FD">
                <w:rPr>
                  <w:lang w:val="vi-VN"/>
                </w:rPr>
                <w:t>Description</w:t>
              </w:r>
            </w:ins>
          </w:p>
        </w:tc>
        <w:tc>
          <w:tcPr>
            <w:tcW w:w="7055" w:type="dxa"/>
            <w:shd w:val="clear" w:color="auto" w:fill="auto"/>
          </w:tcPr>
          <w:p w:rsidR="00214509" w:rsidRPr="007215FD" w:rsidRDefault="00214509" w:rsidP="00214509">
            <w:pPr>
              <w:rPr>
                <w:ins w:id="623" w:author="HOE" w:date="2017-04-22T09:58:00Z"/>
                <w:lang w:val="vi-VN"/>
              </w:rPr>
            </w:pPr>
            <w:ins w:id="624" w:author="HOE" w:date="2017-04-22T09:58:00Z">
              <w:r w:rsidRPr="007215FD">
                <w:rPr>
                  <w:lang w:val="vi-VN"/>
                </w:rPr>
                <w:t xml:space="preserve">Thành viên có thể chọn để ảnh bìa, ava </w:t>
              </w:r>
            </w:ins>
          </w:p>
        </w:tc>
      </w:tr>
      <w:tr w:rsidR="00214509" w:rsidRPr="007215FD" w:rsidTr="007215FD">
        <w:trPr>
          <w:ins w:id="625" w:author="HOE" w:date="2017-04-22T09:58:00Z"/>
        </w:trPr>
        <w:tc>
          <w:tcPr>
            <w:tcW w:w="2518" w:type="dxa"/>
            <w:shd w:val="clear" w:color="auto" w:fill="auto"/>
          </w:tcPr>
          <w:p w:rsidR="00214509" w:rsidRPr="007215FD" w:rsidRDefault="00214509" w:rsidP="007215FD">
            <w:pPr>
              <w:rPr>
                <w:ins w:id="626" w:author="HOE" w:date="2017-04-22T09:58:00Z"/>
                <w:lang w:val="vi-VN"/>
              </w:rPr>
            </w:pPr>
            <w:ins w:id="627" w:author="HOE" w:date="2017-04-22T09:58:00Z">
              <w:r w:rsidRPr="007215FD">
                <w:rPr>
                  <w:lang w:val="vi-VN"/>
                </w:rPr>
                <w:t>Input</w:t>
              </w:r>
            </w:ins>
          </w:p>
        </w:tc>
        <w:tc>
          <w:tcPr>
            <w:tcW w:w="7055" w:type="dxa"/>
            <w:shd w:val="clear" w:color="auto" w:fill="auto"/>
          </w:tcPr>
          <w:p w:rsidR="00214509" w:rsidRPr="007215FD" w:rsidRDefault="00214509" w:rsidP="007215FD">
            <w:pPr>
              <w:rPr>
                <w:ins w:id="628" w:author="HOE" w:date="2017-04-22T09:58:00Z"/>
                <w:lang w:val="vi-VN"/>
              </w:rPr>
            </w:pPr>
            <w:ins w:id="629" w:author="HOE" w:date="2017-04-22T09:58:00Z">
              <w:r w:rsidRPr="007215FD">
                <w:rPr>
                  <w:lang w:val="vi-VN"/>
                </w:rPr>
                <w:t>Chọn ảnh muốn để làm ảnh bìa, ava</w:t>
              </w:r>
            </w:ins>
          </w:p>
        </w:tc>
      </w:tr>
      <w:tr w:rsidR="00214509" w:rsidRPr="007215FD" w:rsidTr="007215FD">
        <w:trPr>
          <w:ins w:id="630" w:author="HOE" w:date="2017-04-22T09:58:00Z"/>
        </w:trPr>
        <w:tc>
          <w:tcPr>
            <w:tcW w:w="2518" w:type="dxa"/>
            <w:shd w:val="clear" w:color="auto" w:fill="auto"/>
          </w:tcPr>
          <w:p w:rsidR="00214509" w:rsidRPr="007215FD" w:rsidRDefault="00214509" w:rsidP="007215FD">
            <w:pPr>
              <w:rPr>
                <w:ins w:id="631" w:author="HOE" w:date="2017-04-22T09:58:00Z"/>
                <w:lang w:val="vi-VN"/>
              </w:rPr>
            </w:pPr>
            <w:ins w:id="632" w:author="HOE" w:date="2017-04-22T09:58:00Z">
              <w:r w:rsidRPr="007215FD">
                <w:rPr>
                  <w:lang w:val="vi-VN"/>
                </w:rPr>
                <w:t>Process</w:t>
              </w:r>
            </w:ins>
          </w:p>
        </w:tc>
        <w:tc>
          <w:tcPr>
            <w:tcW w:w="7055" w:type="dxa"/>
            <w:shd w:val="clear" w:color="auto" w:fill="auto"/>
          </w:tcPr>
          <w:p w:rsidR="00214509" w:rsidRPr="007215FD" w:rsidRDefault="00214509" w:rsidP="007215FD">
            <w:pPr>
              <w:rPr>
                <w:ins w:id="633" w:author="HOE" w:date="2017-04-22T09:58:00Z"/>
                <w:lang w:val="vi-VN"/>
              </w:rPr>
            </w:pPr>
            <w:ins w:id="634" w:author="HOE" w:date="2017-04-22T09:58:00Z">
              <w:r w:rsidRPr="007215FD">
                <w:rPr>
                  <w:lang w:val="vi-VN"/>
                </w:rPr>
                <w:t>Kiểm tra tính hợp lệ của ảnh</w:t>
              </w:r>
            </w:ins>
          </w:p>
        </w:tc>
      </w:tr>
      <w:tr w:rsidR="00214509" w:rsidRPr="007215FD" w:rsidTr="007215FD">
        <w:trPr>
          <w:ins w:id="635" w:author="HOE" w:date="2017-04-22T09:58:00Z"/>
        </w:trPr>
        <w:tc>
          <w:tcPr>
            <w:tcW w:w="2518" w:type="dxa"/>
            <w:shd w:val="clear" w:color="auto" w:fill="auto"/>
          </w:tcPr>
          <w:p w:rsidR="00214509" w:rsidRPr="007215FD" w:rsidRDefault="00214509" w:rsidP="007215FD">
            <w:pPr>
              <w:rPr>
                <w:ins w:id="636" w:author="HOE" w:date="2017-04-22T09:58:00Z"/>
                <w:lang w:val="vi-VN"/>
              </w:rPr>
            </w:pPr>
            <w:ins w:id="637" w:author="HOE" w:date="2017-04-22T09:58:00Z">
              <w:r w:rsidRPr="007215FD">
                <w:rPr>
                  <w:lang w:val="vi-VN"/>
                </w:rPr>
                <w:t>Output</w:t>
              </w:r>
            </w:ins>
          </w:p>
        </w:tc>
        <w:tc>
          <w:tcPr>
            <w:tcW w:w="7055" w:type="dxa"/>
            <w:shd w:val="clear" w:color="auto" w:fill="auto"/>
          </w:tcPr>
          <w:p w:rsidR="00214509" w:rsidRPr="007215FD" w:rsidRDefault="00214509" w:rsidP="00214509">
            <w:pPr>
              <w:rPr>
                <w:ins w:id="638" w:author="HOE" w:date="2017-04-22T09:58:00Z"/>
                <w:lang w:val="vi-VN"/>
              </w:rPr>
            </w:pPr>
            <w:ins w:id="639" w:author="HOE" w:date="2017-04-22T09:58:00Z">
              <w:r w:rsidRPr="007215FD">
                <w:rPr>
                  <w:lang w:val="vi-VN"/>
                </w:rPr>
                <w:t xml:space="preserve">Hiển thị thông báo </w:t>
              </w:r>
            </w:ins>
            <w:ins w:id="640" w:author="HOE" w:date="2017-04-22T09:59:00Z">
              <w:r w:rsidRPr="007215FD">
                <w:rPr>
                  <w:lang w:val="vi-VN"/>
                </w:rPr>
                <w:t>thêm</w:t>
              </w:r>
            </w:ins>
            <w:ins w:id="641" w:author="HOE" w:date="2017-04-22T09:58:00Z">
              <w:r w:rsidRPr="007215FD">
                <w:rPr>
                  <w:lang w:val="vi-VN"/>
                </w:rPr>
                <w:t xml:space="preserve"> mới thành công hoặc yêu cầu thêm lại</w:t>
              </w:r>
            </w:ins>
          </w:p>
        </w:tc>
      </w:tr>
    </w:tbl>
    <w:p w:rsidR="00214509" w:rsidRDefault="00214509" w:rsidP="00276034">
      <w:pPr>
        <w:rPr>
          <w:ins w:id="642" w:author="HOE" w:date="2017-04-22T09:34:00Z"/>
          <w:lang w:val="vi-VN"/>
        </w:rPr>
        <w:pPrChange w:id="643" w:author="HOE" w:date="2017-04-22T09:34:00Z">
          <w:pPr/>
        </w:pPrChange>
      </w:pPr>
    </w:p>
    <w:p w:rsidR="00C75EDE" w:rsidRDefault="00C75EDE" w:rsidP="00276034">
      <w:pPr>
        <w:rPr>
          <w:ins w:id="644" w:author="HOE" w:date="2017-04-22T09:59:00Z"/>
          <w:lang w:val="vi-VN"/>
        </w:rPr>
        <w:pPrChange w:id="645" w:author="HOE" w:date="2017-04-22T09:34:00Z">
          <w:pPr/>
        </w:pPrChange>
      </w:pPr>
      <w:ins w:id="646" w:author="HOE" w:date="2017-04-22T09:35:00Z">
        <w:r>
          <w:rPr>
            <w:lang w:val="vi-VN"/>
          </w:rPr>
          <w:tab/>
        </w:r>
        <w:r w:rsidR="00EC04F5">
          <w:rPr>
            <w:lang w:val="vi-VN"/>
          </w:rPr>
          <w:t>15</w:t>
        </w:r>
        <w:r>
          <w:rPr>
            <w:lang w:val="vi-VN"/>
          </w:rPr>
          <w:t>. Xoá ảnh bìa, ava</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7055"/>
        <w:tblGridChange w:id="647">
          <w:tblGrid>
            <w:gridCol w:w="2518"/>
            <w:gridCol w:w="7055"/>
          </w:tblGrid>
        </w:tblGridChange>
      </w:tblGrid>
      <w:tr w:rsidR="00214509" w:rsidRPr="007215FD" w:rsidTr="007215FD">
        <w:trPr>
          <w:ins w:id="648" w:author="HOE" w:date="2017-04-22T09:59:00Z"/>
        </w:trPr>
        <w:tc>
          <w:tcPr>
            <w:tcW w:w="2518" w:type="dxa"/>
            <w:shd w:val="clear" w:color="auto" w:fill="auto"/>
          </w:tcPr>
          <w:p w:rsidR="00214509" w:rsidRPr="007215FD" w:rsidRDefault="00214509" w:rsidP="007215FD">
            <w:pPr>
              <w:rPr>
                <w:ins w:id="649" w:author="HOE" w:date="2017-04-22T09:59:00Z"/>
                <w:lang w:val="vi-VN"/>
              </w:rPr>
            </w:pPr>
            <w:ins w:id="650" w:author="HOE" w:date="2017-04-22T09:59:00Z">
              <w:r w:rsidRPr="007215FD">
                <w:rPr>
                  <w:lang w:val="vi-VN"/>
                </w:rPr>
                <w:t>Description</w:t>
              </w:r>
            </w:ins>
          </w:p>
        </w:tc>
        <w:tc>
          <w:tcPr>
            <w:tcW w:w="7055" w:type="dxa"/>
            <w:shd w:val="clear" w:color="auto" w:fill="auto"/>
          </w:tcPr>
          <w:p w:rsidR="00214509" w:rsidRPr="007215FD" w:rsidRDefault="00214509" w:rsidP="007215FD">
            <w:pPr>
              <w:rPr>
                <w:ins w:id="651" w:author="HOE" w:date="2017-04-22T09:59:00Z"/>
                <w:lang w:val="vi-VN"/>
              </w:rPr>
            </w:pPr>
            <w:ins w:id="652" w:author="HOE" w:date="2017-04-22T09:59:00Z">
              <w:r w:rsidRPr="007215FD">
                <w:rPr>
                  <w:lang w:val="vi-VN"/>
                </w:rPr>
                <w:t>Thành viên có thể xoá ảnh bìa, ava</w:t>
              </w:r>
            </w:ins>
          </w:p>
        </w:tc>
      </w:tr>
      <w:tr w:rsidR="00214509" w:rsidRPr="007215FD" w:rsidTr="007215FD">
        <w:trPr>
          <w:ins w:id="653" w:author="HOE" w:date="2017-04-22T09:59:00Z"/>
        </w:trPr>
        <w:tc>
          <w:tcPr>
            <w:tcW w:w="2518" w:type="dxa"/>
            <w:shd w:val="clear" w:color="auto" w:fill="auto"/>
          </w:tcPr>
          <w:p w:rsidR="00214509" w:rsidRPr="007215FD" w:rsidRDefault="00214509" w:rsidP="007215FD">
            <w:pPr>
              <w:rPr>
                <w:ins w:id="654" w:author="HOE" w:date="2017-04-22T09:59:00Z"/>
                <w:lang w:val="vi-VN"/>
              </w:rPr>
            </w:pPr>
            <w:ins w:id="655" w:author="HOE" w:date="2017-04-22T09:59:00Z">
              <w:r w:rsidRPr="007215FD">
                <w:rPr>
                  <w:lang w:val="vi-VN"/>
                </w:rPr>
                <w:t>Input</w:t>
              </w:r>
            </w:ins>
          </w:p>
        </w:tc>
        <w:tc>
          <w:tcPr>
            <w:tcW w:w="7055" w:type="dxa"/>
            <w:shd w:val="clear" w:color="auto" w:fill="auto"/>
          </w:tcPr>
          <w:p w:rsidR="00214509" w:rsidRPr="007215FD" w:rsidRDefault="00214509" w:rsidP="007215FD">
            <w:pPr>
              <w:rPr>
                <w:ins w:id="656" w:author="HOE" w:date="2017-04-22T09:59:00Z"/>
                <w:lang w:val="vi-VN"/>
              </w:rPr>
            </w:pPr>
            <w:ins w:id="657" w:author="HOE" w:date="2017-04-22T09:59:00Z">
              <w:r w:rsidRPr="007215FD">
                <w:rPr>
                  <w:lang w:val="vi-VN"/>
                </w:rPr>
                <w:t>Chọn ảnh muốn xoá</w:t>
              </w:r>
            </w:ins>
          </w:p>
        </w:tc>
      </w:tr>
      <w:tr w:rsidR="00214509" w:rsidRPr="007215FD" w:rsidTr="007215FD">
        <w:trPr>
          <w:ins w:id="658" w:author="HOE" w:date="2017-04-22T09:59:00Z"/>
        </w:trPr>
        <w:tc>
          <w:tcPr>
            <w:tcW w:w="2518" w:type="dxa"/>
            <w:shd w:val="clear" w:color="auto" w:fill="auto"/>
          </w:tcPr>
          <w:p w:rsidR="00214509" w:rsidRPr="007215FD" w:rsidRDefault="00214509" w:rsidP="007215FD">
            <w:pPr>
              <w:rPr>
                <w:ins w:id="659" w:author="HOE" w:date="2017-04-22T09:59:00Z"/>
                <w:lang w:val="vi-VN"/>
              </w:rPr>
            </w:pPr>
            <w:ins w:id="660" w:author="HOE" w:date="2017-04-22T09:59:00Z">
              <w:r w:rsidRPr="007215FD">
                <w:rPr>
                  <w:lang w:val="vi-VN"/>
                </w:rPr>
                <w:t>Process</w:t>
              </w:r>
            </w:ins>
          </w:p>
        </w:tc>
        <w:tc>
          <w:tcPr>
            <w:tcW w:w="7055" w:type="dxa"/>
            <w:shd w:val="clear" w:color="auto" w:fill="auto"/>
          </w:tcPr>
          <w:p w:rsidR="00214509" w:rsidRPr="007215FD" w:rsidRDefault="00214509" w:rsidP="007215FD">
            <w:pPr>
              <w:rPr>
                <w:ins w:id="661" w:author="HOE" w:date="2017-04-22T09:59:00Z"/>
                <w:lang w:val="vi-VN"/>
              </w:rPr>
            </w:pPr>
            <w:ins w:id="662" w:author="HOE" w:date="2017-04-22T09:59:00Z">
              <w:r w:rsidRPr="007215FD">
                <w:rPr>
                  <w:lang w:val="vi-VN"/>
                </w:rPr>
                <w:t>Kiểm tra ảnh có tồn tại không</w:t>
              </w:r>
            </w:ins>
          </w:p>
        </w:tc>
      </w:tr>
      <w:tr w:rsidR="00214509" w:rsidRPr="007215FD" w:rsidTr="007215FD">
        <w:trPr>
          <w:ins w:id="663" w:author="HOE" w:date="2017-04-22T09:59:00Z"/>
        </w:trPr>
        <w:tc>
          <w:tcPr>
            <w:tcW w:w="2518" w:type="dxa"/>
            <w:shd w:val="clear" w:color="auto" w:fill="auto"/>
          </w:tcPr>
          <w:p w:rsidR="00214509" w:rsidRPr="007215FD" w:rsidRDefault="00214509" w:rsidP="007215FD">
            <w:pPr>
              <w:rPr>
                <w:ins w:id="664" w:author="HOE" w:date="2017-04-22T09:59:00Z"/>
                <w:lang w:val="vi-VN"/>
              </w:rPr>
            </w:pPr>
            <w:ins w:id="665" w:author="HOE" w:date="2017-04-22T09:59:00Z">
              <w:r w:rsidRPr="007215FD">
                <w:rPr>
                  <w:lang w:val="vi-VN"/>
                </w:rPr>
                <w:t>Output</w:t>
              </w:r>
            </w:ins>
          </w:p>
        </w:tc>
        <w:tc>
          <w:tcPr>
            <w:tcW w:w="7055" w:type="dxa"/>
            <w:shd w:val="clear" w:color="auto" w:fill="auto"/>
          </w:tcPr>
          <w:p w:rsidR="00214509" w:rsidRPr="007215FD" w:rsidRDefault="00214509" w:rsidP="00214509">
            <w:pPr>
              <w:rPr>
                <w:ins w:id="666" w:author="HOE" w:date="2017-04-22T09:59:00Z"/>
                <w:lang w:val="vi-VN"/>
              </w:rPr>
            </w:pPr>
            <w:ins w:id="667" w:author="HOE" w:date="2017-04-22T09:59:00Z">
              <w:r w:rsidRPr="007215FD">
                <w:rPr>
                  <w:lang w:val="vi-VN"/>
                </w:rPr>
                <w:t xml:space="preserve">Hiển thị thông báo </w:t>
              </w:r>
            </w:ins>
            <w:ins w:id="668" w:author="HOE" w:date="2017-04-22T10:00:00Z">
              <w:r w:rsidRPr="007215FD">
                <w:rPr>
                  <w:lang w:val="vi-VN"/>
                </w:rPr>
                <w:t>xoá</w:t>
              </w:r>
            </w:ins>
            <w:ins w:id="669" w:author="HOE" w:date="2017-04-22T09:59:00Z">
              <w:r w:rsidRPr="007215FD">
                <w:rPr>
                  <w:lang w:val="vi-VN"/>
                </w:rPr>
                <w:t xml:space="preserve"> thành công hoặc yêu cầu </w:t>
              </w:r>
            </w:ins>
            <w:ins w:id="670" w:author="HOE" w:date="2017-04-22T10:00:00Z">
              <w:r w:rsidRPr="007215FD">
                <w:rPr>
                  <w:lang w:val="vi-VN"/>
                </w:rPr>
                <w:t>xoá</w:t>
              </w:r>
            </w:ins>
            <w:ins w:id="671" w:author="HOE" w:date="2017-04-22T09:59:00Z">
              <w:r w:rsidRPr="007215FD">
                <w:rPr>
                  <w:lang w:val="vi-VN"/>
                </w:rPr>
                <w:t xml:space="preserve"> lại</w:t>
              </w:r>
            </w:ins>
          </w:p>
        </w:tc>
      </w:tr>
    </w:tbl>
    <w:p w:rsidR="00214509" w:rsidRDefault="00214509" w:rsidP="00276034">
      <w:pPr>
        <w:rPr>
          <w:ins w:id="672" w:author="HOE" w:date="2017-04-22T09:35:00Z"/>
          <w:lang w:val="vi-VN"/>
        </w:rPr>
        <w:pPrChange w:id="673" w:author="HOE" w:date="2017-04-22T09:34:00Z">
          <w:pPr/>
        </w:pPrChange>
      </w:pPr>
    </w:p>
    <w:p w:rsidR="00C75EDE" w:rsidRPr="008E0FCB" w:rsidRDefault="00C75EDE" w:rsidP="00276034">
      <w:pPr>
        <w:rPr>
          <w:lang w:val="vi-VN"/>
        </w:rPr>
        <w:pPrChange w:id="674" w:author="HOE" w:date="2017-04-22T09:34:00Z">
          <w:pPr/>
        </w:pPrChange>
      </w:pPr>
      <w:ins w:id="675" w:author="HOE" w:date="2017-04-22T09:35:00Z">
        <w:r>
          <w:rPr>
            <w:lang w:val="vi-VN"/>
          </w:rPr>
          <w:tab/>
        </w:r>
      </w:ins>
    </w:p>
    <w:p w:rsidR="009455C7" w:rsidRPr="008E0FCB" w:rsidDel="00C75EDE" w:rsidRDefault="00734117" w:rsidP="00144640">
      <w:pPr>
        <w:pStyle w:val="Heading3"/>
        <w:rPr>
          <w:del w:id="676" w:author="HOE" w:date="2017-04-22T09:35:00Z"/>
          <w:rFonts w:ascii="Times New Roman" w:hAnsi="Times New Roman" w:cs="Times New Roman"/>
          <w:lang w:val="vi-VN"/>
        </w:rPr>
      </w:pPr>
      <w:bookmarkStart w:id="677" w:name="_Toc480491578"/>
      <w:del w:id="678" w:author="HOE" w:date="2017-04-22T09:35:00Z">
        <w:r w:rsidDel="00C75EDE">
          <w:rPr>
            <w:rFonts w:ascii="Times New Roman" w:hAnsi="Times New Roman" w:cs="Times New Roman"/>
            <w:lang w:val="vi-VN"/>
          </w:rPr>
          <w:delText>2.2.3</w:delText>
        </w:r>
        <w:r w:rsidR="009455C7" w:rsidRPr="008E0FCB" w:rsidDel="00C75EDE">
          <w:rPr>
            <w:rFonts w:ascii="Times New Roman" w:hAnsi="Times New Roman" w:cs="Times New Roman"/>
            <w:lang w:val="vi-VN"/>
          </w:rPr>
          <w:delText>: Quản lý album người dùng:</w:delText>
        </w:r>
        <w:bookmarkEnd w:id="677"/>
      </w:del>
    </w:p>
    <w:p w:rsidR="009455C7" w:rsidRPr="008E0FCB" w:rsidDel="00C75EDE" w:rsidRDefault="009455C7" w:rsidP="009455C7">
      <w:pPr>
        <w:rPr>
          <w:del w:id="679" w:author="HOE" w:date="2017-04-22T09:35:00Z"/>
          <w:b/>
          <w:bCs/>
          <w:kern w:val="32"/>
          <w:szCs w:val="32"/>
          <w:lang w:val="vi-VN"/>
        </w:rPr>
      </w:pPr>
    </w:p>
    <w:p w:rsidR="009455C7" w:rsidRPr="00144640" w:rsidDel="00C75EDE" w:rsidRDefault="009455C7" w:rsidP="009A6512">
      <w:pPr>
        <w:ind w:left="720"/>
        <w:rPr>
          <w:del w:id="680" w:author="HOE" w:date="2017-04-22T09:35:00Z"/>
          <w:rStyle w:val="SubtleEmphasis"/>
          <w:b/>
        </w:rPr>
      </w:pPr>
      <w:del w:id="681" w:author="HOE" w:date="2017-04-22T09:35:00Z">
        <w:r w:rsidRPr="00144640" w:rsidDel="00C75EDE">
          <w:rPr>
            <w:rStyle w:val="SubtleEmphasis"/>
            <w:b/>
          </w:rPr>
          <w:delText>a. Tạo mới album</w:delText>
        </w:r>
      </w:del>
    </w:p>
    <w:p w:rsidR="009A6512" w:rsidRPr="00144640" w:rsidDel="00C75EDE" w:rsidRDefault="009A6512" w:rsidP="009A6512">
      <w:pPr>
        <w:ind w:left="720"/>
        <w:rPr>
          <w:del w:id="682" w:author="HOE" w:date="2017-04-22T09:35:00Z"/>
          <w:rStyle w:val="SubtleEmphasis"/>
          <w:b/>
        </w:rPr>
      </w:pPr>
      <w:del w:id="683" w:author="HOE" w:date="2017-04-22T09:35:00Z">
        <w:r w:rsidRPr="00144640" w:rsidDel="00C75EDE">
          <w:rPr>
            <w:rStyle w:val="SubtleEmphasis"/>
            <w:b/>
          </w:rPr>
          <w:delText>b. Đăng ảnh vào album</w:delText>
        </w:r>
      </w:del>
    </w:p>
    <w:p w:rsidR="009A6512" w:rsidRPr="00144640" w:rsidDel="00C75EDE" w:rsidRDefault="009A6512" w:rsidP="009A6512">
      <w:pPr>
        <w:ind w:left="720"/>
        <w:rPr>
          <w:del w:id="684" w:author="HOE" w:date="2017-04-22T09:35:00Z"/>
          <w:rStyle w:val="SubtleEmphasis"/>
          <w:b/>
        </w:rPr>
      </w:pPr>
      <w:del w:id="685" w:author="HOE" w:date="2017-04-22T09:35:00Z">
        <w:r w:rsidRPr="00144640" w:rsidDel="00C75EDE">
          <w:rPr>
            <w:rStyle w:val="SubtleEmphasis"/>
            <w:b/>
          </w:rPr>
          <w:delText>c. Hiển thị ảnh</w:delText>
        </w:r>
      </w:del>
    </w:p>
    <w:p w:rsidR="009A6512" w:rsidRPr="00144640" w:rsidDel="00C75EDE" w:rsidRDefault="009A6512" w:rsidP="009A6512">
      <w:pPr>
        <w:ind w:left="720"/>
        <w:rPr>
          <w:del w:id="686" w:author="HOE" w:date="2017-04-22T09:35:00Z"/>
          <w:rStyle w:val="SubtleEmphasis"/>
          <w:b/>
        </w:rPr>
      </w:pPr>
      <w:del w:id="687" w:author="HOE" w:date="2017-04-22T09:35:00Z">
        <w:r w:rsidRPr="00144640" w:rsidDel="00C75EDE">
          <w:rPr>
            <w:rStyle w:val="SubtleEmphasis"/>
            <w:b/>
          </w:rPr>
          <w:delText>d. Hiển thị album</w:delText>
        </w:r>
      </w:del>
    </w:p>
    <w:p w:rsidR="009A6512" w:rsidRPr="008E0FCB" w:rsidDel="00C75EDE" w:rsidRDefault="00734117" w:rsidP="00144640">
      <w:pPr>
        <w:pStyle w:val="Heading3"/>
        <w:rPr>
          <w:del w:id="688" w:author="HOE" w:date="2017-04-22T09:35:00Z"/>
          <w:rFonts w:ascii="Times New Roman" w:hAnsi="Times New Roman" w:cs="Times New Roman"/>
          <w:lang w:val="vi-VN"/>
        </w:rPr>
      </w:pPr>
      <w:bookmarkStart w:id="689" w:name="_Toc480491579"/>
      <w:del w:id="690" w:author="HOE" w:date="2017-04-22T09:35:00Z">
        <w:r w:rsidDel="00C75EDE">
          <w:rPr>
            <w:rFonts w:ascii="Times New Roman" w:hAnsi="Times New Roman" w:cs="Times New Roman"/>
            <w:lang w:val="vi-VN"/>
          </w:rPr>
          <w:delText>2.2.4</w:delText>
        </w:r>
        <w:r w:rsidR="009A6512" w:rsidRPr="008E0FCB" w:rsidDel="00C75EDE">
          <w:rPr>
            <w:rFonts w:ascii="Times New Roman" w:hAnsi="Times New Roman" w:cs="Times New Roman"/>
            <w:lang w:val="vi-VN"/>
          </w:rPr>
          <w:delText>: Quản lý trang cá nhân người dùng</w:delText>
        </w:r>
        <w:bookmarkEnd w:id="689"/>
      </w:del>
    </w:p>
    <w:p w:rsidR="009A6512" w:rsidRPr="00144640" w:rsidDel="00C75EDE" w:rsidRDefault="009A6512" w:rsidP="009A6512">
      <w:pPr>
        <w:ind w:left="360"/>
        <w:rPr>
          <w:del w:id="691" w:author="HOE" w:date="2017-04-22T09:35:00Z"/>
          <w:rStyle w:val="SubtleEmphasis"/>
          <w:b/>
        </w:rPr>
      </w:pPr>
      <w:del w:id="692" w:author="HOE" w:date="2017-04-22T09:35:00Z">
        <w:r w:rsidRPr="00144640" w:rsidDel="00C75EDE">
          <w:rPr>
            <w:rStyle w:val="SubtleEmphasis"/>
            <w:b/>
          </w:rPr>
          <w:delText>a. Thêm mới/ thay đổi ảnh bìa, ava</w:delText>
        </w:r>
      </w:del>
    </w:p>
    <w:p w:rsidR="009A6512" w:rsidRPr="00144640" w:rsidDel="00C75EDE" w:rsidRDefault="009A6512" w:rsidP="009A6512">
      <w:pPr>
        <w:ind w:left="360"/>
        <w:rPr>
          <w:del w:id="693" w:author="HOE" w:date="2017-04-22T09:35:00Z"/>
          <w:rStyle w:val="SubtleEmphasis"/>
          <w:b/>
        </w:rPr>
      </w:pPr>
      <w:del w:id="694" w:author="HOE" w:date="2017-04-22T09:35:00Z">
        <w:r w:rsidRPr="00144640" w:rsidDel="00C75EDE">
          <w:rPr>
            <w:rStyle w:val="SubtleEmphasis"/>
            <w:b/>
          </w:rPr>
          <w:delText>b. Trang cá nhân người dùng</w:delText>
        </w:r>
      </w:del>
    </w:p>
    <w:p w:rsidR="009A6512" w:rsidRPr="008E0FCB" w:rsidRDefault="009A6512" w:rsidP="00144640">
      <w:pPr>
        <w:pStyle w:val="Heading3"/>
        <w:rPr>
          <w:rFonts w:ascii="Times New Roman" w:hAnsi="Times New Roman" w:cs="Times New Roman"/>
          <w:lang w:val="vi-VN"/>
        </w:rPr>
      </w:pPr>
      <w:bookmarkStart w:id="695" w:name="_Toc480491580"/>
      <w:r w:rsidRPr="008E0FCB">
        <w:rPr>
          <w:rFonts w:ascii="Times New Roman" w:hAnsi="Times New Roman" w:cs="Times New Roman"/>
          <w:lang w:val="vi-VN"/>
        </w:rPr>
        <w:t>2.2.</w:t>
      </w:r>
      <w:ins w:id="696" w:author="HOE" w:date="2017-04-22T08:56:00Z">
        <w:r w:rsidR="00734117">
          <w:rPr>
            <w:rFonts w:ascii="Times New Roman" w:hAnsi="Times New Roman" w:cs="Times New Roman"/>
            <w:lang w:val="vi-VN"/>
          </w:rPr>
          <w:t>5</w:t>
        </w:r>
      </w:ins>
      <w:del w:id="697" w:author="HOE" w:date="2017-04-22T08:56:00Z">
        <w:r w:rsidRPr="008E0FCB" w:rsidDel="00734117">
          <w:rPr>
            <w:rFonts w:ascii="Times New Roman" w:hAnsi="Times New Roman" w:cs="Times New Roman"/>
            <w:lang w:val="vi-VN"/>
          </w:rPr>
          <w:delText>4</w:delText>
        </w:r>
      </w:del>
      <w:r w:rsidRPr="008E0FCB">
        <w:rPr>
          <w:rFonts w:ascii="Times New Roman" w:hAnsi="Times New Roman" w:cs="Times New Roman"/>
          <w:lang w:val="vi-VN"/>
        </w:rPr>
        <w:t>: Quản lý của admin</w:t>
      </w:r>
      <w:bookmarkEnd w:id="695"/>
    </w:p>
    <w:p w:rsidR="009A6512" w:rsidRPr="008E0FCB" w:rsidRDefault="009A6512" w:rsidP="00144640">
      <w:pPr>
        <w:pStyle w:val="Heading3"/>
        <w:rPr>
          <w:rFonts w:ascii="Times New Roman" w:hAnsi="Times New Roman" w:cs="Times New Roman"/>
          <w:lang w:val="vi-VN"/>
        </w:rPr>
      </w:pPr>
      <w:bookmarkStart w:id="698" w:name="_Toc480491581"/>
      <w:r w:rsidRPr="008E0FCB">
        <w:rPr>
          <w:rFonts w:ascii="Times New Roman" w:hAnsi="Times New Roman" w:cs="Times New Roman"/>
          <w:lang w:val="vi-VN"/>
        </w:rPr>
        <w:t>2.2.</w:t>
      </w:r>
      <w:ins w:id="699" w:author="HOE" w:date="2017-04-22T08:56:00Z">
        <w:r w:rsidR="00734117">
          <w:rPr>
            <w:rFonts w:ascii="Times New Roman" w:hAnsi="Times New Roman" w:cs="Times New Roman"/>
            <w:lang w:val="vi-VN"/>
          </w:rPr>
          <w:t>6</w:t>
        </w:r>
      </w:ins>
      <w:del w:id="700" w:author="HOE" w:date="2017-04-22T08:56:00Z">
        <w:r w:rsidRPr="008E0FCB" w:rsidDel="00734117">
          <w:rPr>
            <w:rFonts w:ascii="Times New Roman" w:hAnsi="Times New Roman" w:cs="Times New Roman"/>
            <w:lang w:val="vi-VN"/>
          </w:rPr>
          <w:delText>5</w:delText>
        </w:r>
      </w:del>
      <w:r w:rsidRPr="008E0FCB">
        <w:rPr>
          <w:rFonts w:ascii="Times New Roman" w:hAnsi="Times New Roman" w:cs="Times New Roman"/>
          <w:lang w:val="vi-VN"/>
        </w:rPr>
        <w:t>: Quản lý của superadmin</w:t>
      </w:r>
      <w:bookmarkEnd w:id="698"/>
    </w:p>
    <w:p w:rsidR="009A6512" w:rsidRPr="008E0FCB" w:rsidRDefault="009A6512" w:rsidP="009A6512">
      <w:pPr>
        <w:ind w:left="360"/>
        <w:rPr>
          <w:b/>
          <w:bCs/>
          <w:kern w:val="32"/>
          <w:szCs w:val="32"/>
          <w:lang w:val="vi-VN"/>
        </w:rPr>
      </w:pPr>
    </w:p>
    <w:p w:rsidR="009A6512" w:rsidRPr="008E0FCB" w:rsidRDefault="009A6512" w:rsidP="009A6512">
      <w:pPr>
        <w:ind w:left="360"/>
        <w:rPr>
          <w:b/>
          <w:bCs/>
          <w:kern w:val="32"/>
          <w:szCs w:val="32"/>
          <w:lang w:val="vi-VN"/>
        </w:rPr>
      </w:pPr>
    </w:p>
    <w:p w:rsidR="009455C7" w:rsidRPr="008E0FCB" w:rsidRDefault="009455C7" w:rsidP="009455C7">
      <w:pPr>
        <w:rPr>
          <w:b/>
          <w:bCs/>
          <w:kern w:val="32"/>
          <w:szCs w:val="32"/>
          <w:lang w:val="vi-VN"/>
        </w:rPr>
      </w:pPr>
    </w:p>
    <w:p w:rsidR="009455C7" w:rsidRPr="008E0FCB" w:rsidRDefault="009455C7" w:rsidP="00734117">
      <w:pPr>
        <w:ind w:left="720"/>
        <w:rPr>
          <w:b/>
          <w:bCs/>
          <w:kern w:val="32"/>
          <w:szCs w:val="32"/>
          <w:lang w:val="vi-VN"/>
        </w:rPr>
        <w:sectPr w:rsidR="009455C7" w:rsidRPr="008E0FCB">
          <w:pgSz w:w="11909" w:h="16834"/>
          <w:pgMar w:top="1134" w:right="1134" w:bottom="1134" w:left="1418" w:header="720" w:footer="431" w:gutter="0"/>
          <w:cols w:space="720"/>
        </w:sectPr>
        <w:pPrChange w:id="701" w:author="HOE" w:date="2017-04-22T08:57:00Z">
          <w:pPr>
            <w:numPr>
              <w:numId w:val="13"/>
            </w:numPr>
            <w:ind w:left="720" w:hanging="360"/>
          </w:pPr>
        </w:pPrChange>
      </w:pPr>
    </w:p>
    <w:p w:rsidR="009455C7" w:rsidRPr="008E0FCB" w:rsidDel="00734117" w:rsidRDefault="009455C7" w:rsidP="009455C7">
      <w:pPr>
        <w:spacing w:after="120"/>
        <w:rPr>
          <w:del w:id="702" w:author="HOE" w:date="2017-04-22T08:57:00Z"/>
          <w:lang w:val="vi-VN"/>
        </w:rPr>
      </w:pPr>
    </w:p>
    <w:p w:rsidR="00D97EF0" w:rsidRPr="008E0FCB" w:rsidDel="00734117" w:rsidRDefault="00D97EF0" w:rsidP="00D97EF0">
      <w:pPr>
        <w:pStyle w:val="NormalWeb"/>
        <w:numPr>
          <w:ilvl w:val="0"/>
          <w:numId w:val="13"/>
        </w:numPr>
        <w:spacing w:before="0" w:beforeAutospacing="0" w:after="0" w:afterAutospacing="0"/>
        <w:rPr>
          <w:del w:id="703" w:author="HOE" w:date="2017-04-22T08:57:00Z"/>
        </w:rPr>
      </w:pPr>
      <w:del w:id="704" w:author="HOE" w:date="2017-04-22T08:57:00Z">
        <w:r w:rsidRPr="008E0FCB" w:rsidDel="00734117">
          <w:rPr>
            <w:color w:val="000000"/>
          </w:rPr>
          <w:delText>Người dùng chưa đăng nhập vẫn có thể vào web</w:delText>
        </w:r>
      </w:del>
    </w:p>
    <w:p w:rsidR="00D97EF0" w:rsidRPr="008E0FCB" w:rsidDel="00734117" w:rsidRDefault="00D97EF0" w:rsidP="00D97EF0">
      <w:pPr>
        <w:pStyle w:val="NormalWeb"/>
        <w:spacing w:before="0" w:beforeAutospacing="0" w:after="0" w:afterAutospacing="0"/>
        <w:ind w:left="720"/>
        <w:textAlignment w:val="baseline"/>
        <w:rPr>
          <w:del w:id="705" w:author="HOE" w:date="2017-04-22T08:57:00Z"/>
          <w:color w:val="000000"/>
        </w:rPr>
      </w:pPr>
      <w:del w:id="706" w:author="HOE" w:date="2017-04-22T08:57:00Z">
        <w:r w:rsidRPr="008E0FCB" w:rsidDel="00734117">
          <w:rPr>
            <w:color w:val="000000"/>
          </w:rPr>
          <w:delText>+ Chỉ xem ảnh, có cho xem cmt</w:delText>
        </w:r>
      </w:del>
    </w:p>
    <w:p w:rsidR="00D97EF0" w:rsidRPr="008E0FCB" w:rsidDel="00734117" w:rsidRDefault="00D97EF0" w:rsidP="00D97EF0">
      <w:pPr>
        <w:pStyle w:val="NormalWeb"/>
        <w:spacing w:before="0" w:beforeAutospacing="0" w:after="0" w:afterAutospacing="0"/>
        <w:ind w:left="720"/>
        <w:textAlignment w:val="baseline"/>
        <w:rPr>
          <w:del w:id="707" w:author="HOE" w:date="2017-04-22T08:57:00Z"/>
          <w:color w:val="000000"/>
        </w:rPr>
      </w:pPr>
      <w:del w:id="708" w:author="HOE" w:date="2017-04-22T08:57:00Z">
        <w:r w:rsidRPr="008E0FCB" w:rsidDel="00734117">
          <w:rPr>
            <w:color w:val="000000"/>
          </w:rPr>
          <w:delText>+ Tìm kiếm</w:delText>
        </w:r>
      </w:del>
    </w:p>
    <w:p w:rsidR="00D97EF0" w:rsidRPr="008E0FCB" w:rsidDel="00734117" w:rsidRDefault="00D97EF0" w:rsidP="00D97EF0">
      <w:pPr>
        <w:pStyle w:val="NormalWeb"/>
        <w:spacing w:before="0" w:beforeAutospacing="0" w:after="0" w:afterAutospacing="0"/>
        <w:ind w:left="720"/>
        <w:textAlignment w:val="baseline"/>
        <w:rPr>
          <w:del w:id="709" w:author="HOE" w:date="2017-04-22T08:57:00Z"/>
          <w:color w:val="000000"/>
        </w:rPr>
      </w:pPr>
      <w:del w:id="710" w:author="HOE" w:date="2017-04-22T08:57:00Z">
        <w:r w:rsidRPr="008E0FCB" w:rsidDel="00734117">
          <w:rPr>
            <w:color w:val="000000"/>
          </w:rPr>
          <w:delText>+ Đăng ký tài khoản</w:delText>
        </w:r>
      </w:del>
    </w:p>
    <w:p w:rsidR="00D97EF0" w:rsidRPr="008E0FCB" w:rsidDel="00734117" w:rsidRDefault="00D97EF0" w:rsidP="00D97EF0">
      <w:pPr>
        <w:rPr>
          <w:del w:id="711" w:author="HOE" w:date="2017-04-22T08:57:00Z"/>
          <w:lang w:val="vi-VN"/>
        </w:rPr>
      </w:pPr>
    </w:p>
    <w:p w:rsidR="00D97EF0" w:rsidRPr="008E0FCB" w:rsidDel="00734117" w:rsidRDefault="00D97EF0" w:rsidP="00D97EF0">
      <w:pPr>
        <w:pStyle w:val="NormalWeb"/>
        <w:numPr>
          <w:ilvl w:val="0"/>
          <w:numId w:val="13"/>
        </w:numPr>
        <w:spacing w:before="0" w:beforeAutospacing="0" w:after="0" w:afterAutospacing="0"/>
        <w:rPr>
          <w:del w:id="712" w:author="HOE" w:date="2017-04-22T08:57:00Z"/>
        </w:rPr>
      </w:pPr>
      <w:del w:id="713" w:author="HOE" w:date="2017-04-22T08:57:00Z">
        <w:r w:rsidRPr="008E0FCB" w:rsidDel="00734117">
          <w:rPr>
            <w:color w:val="000000"/>
          </w:rPr>
          <w:delText>Người dùng đã đăng nhập</w:delText>
        </w:r>
      </w:del>
    </w:p>
    <w:p w:rsidR="00D97EF0" w:rsidRPr="008E0FCB" w:rsidDel="00734117" w:rsidRDefault="00D97EF0" w:rsidP="00D97EF0">
      <w:pPr>
        <w:pStyle w:val="NormalWeb"/>
        <w:spacing w:before="0" w:beforeAutospacing="0" w:after="0" w:afterAutospacing="0"/>
        <w:ind w:left="720"/>
        <w:textAlignment w:val="baseline"/>
        <w:rPr>
          <w:del w:id="714" w:author="HOE" w:date="2017-04-22T08:57:00Z"/>
          <w:color w:val="000000"/>
        </w:rPr>
      </w:pPr>
      <w:del w:id="715" w:author="HOE" w:date="2017-04-22T08:57:00Z">
        <w:r w:rsidRPr="008E0FCB" w:rsidDel="00734117">
          <w:rPr>
            <w:color w:val="000000"/>
          </w:rPr>
          <w:delText>+ Cập nhật thông tin tài khoản</w:delText>
        </w:r>
      </w:del>
    </w:p>
    <w:p w:rsidR="00D97EF0" w:rsidRPr="008E0FCB" w:rsidDel="00734117" w:rsidRDefault="00D97EF0" w:rsidP="00D97EF0">
      <w:pPr>
        <w:pStyle w:val="NormalWeb"/>
        <w:numPr>
          <w:ilvl w:val="1"/>
          <w:numId w:val="9"/>
        </w:numPr>
        <w:spacing w:before="0" w:beforeAutospacing="0" w:after="0" w:afterAutospacing="0"/>
        <w:textAlignment w:val="baseline"/>
        <w:rPr>
          <w:del w:id="716" w:author="HOE" w:date="2017-04-22T08:57:00Z"/>
          <w:color w:val="000000"/>
        </w:rPr>
      </w:pPr>
      <w:del w:id="717" w:author="HOE" w:date="2017-04-22T08:57:00Z">
        <w:r w:rsidRPr="008E0FCB" w:rsidDel="00734117">
          <w:rPr>
            <w:color w:val="000000"/>
          </w:rPr>
          <w:delText>Tên hiển thị</w:delText>
        </w:r>
      </w:del>
    </w:p>
    <w:p w:rsidR="00D97EF0" w:rsidRPr="008E0FCB" w:rsidDel="00734117" w:rsidRDefault="00D97EF0" w:rsidP="00D97EF0">
      <w:pPr>
        <w:pStyle w:val="NormalWeb"/>
        <w:numPr>
          <w:ilvl w:val="1"/>
          <w:numId w:val="9"/>
        </w:numPr>
        <w:spacing w:before="0" w:beforeAutospacing="0" w:after="0" w:afterAutospacing="0"/>
        <w:textAlignment w:val="baseline"/>
        <w:rPr>
          <w:del w:id="718" w:author="HOE" w:date="2017-04-22T08:57:00Z"/>
          <w:color w:val="000000"/>
        </w:rPr>
      </w:pPr>
      <w:del w:id="719" w:author="HOE" w:date="2017-04-22T08:57:00Z">
        <w:r w:rsidRPr="008E0FCB" w:rsidDel="00734117">
          <w:rPr>
            <w:color w:val="000000"/>
          </w:rPr>
          <w:delText>mật khẩu</w:delText>
        </w:r>
      </w:del>
    </w:p>
    <w:p w:rsidR="00D97EF0" w:rsidRPr="008E0FCB" w:rsidDel="00734117" w:rsidRDefault="00D97EF0" w:rsidP="00D97EF0">
      <w:pPr>
        <w:pStyle w:val="NormalWeb"/>
        <w:numPr>
          <w:ilvl w:val="1"/>
          <w:numId w:val="9"/>
        </w:numPr>
        <w:spacing w:before="0" w:beforeAutospacing="0" w:after="0" w:afterAutospacing="0"/>
        <w:textAlignment w:val="baseline"/>
        <w:rPr>
          <w:del w:id="720" w:author="HOE" w:date="2017-04-22T08:57:00Z"/>
          <w:color w:val="000000"/>
        </w:rPr>
      </w:pPr>
      <w:del w:id="721" w:author="HOE" w:date="2017-04-22T08:57:00Z">
        <w:r w:rsidRPr="008E0FCB" w:rsidDel="00734117">
          <w:rPr>
            <w:color w:val="000000"/>
          </w:rPr>
          <w:delText>địa chỉ email</w:delText>
        </w:r>
      </w:del>
    </w:p>
    <w:p w:rsidR="00D97EF0" w:rsidRPr="008E0FCB" w:rsidDel="00734117" w:rsidRDefault="00D97EF0" w:rsidP="00D97EF0">
      <w:pPr>
        <w:pStyle w:val="NormalWeb"/>
        <w:numPr>
          <w:ilvl w:val="1"/>
          <w:numId w:val="9"/>
        </w:numPr>
        <w:spacing w:before="0" w:beforeAutospacing="0" w:after="0" w:afterAutospacing="0"/>
        <w:textAlignment w:val="baseline"/>
        <w:rPr>
          <w:del w:id="722" w:author="HOE" w:date="2017-04-22T08:57:00Z"/>
          <w:color w:val="000000"/>
        </w:rPr>
      </w:pPr>
      <w:del w:id="723" w:author="HOE" w:date="2017-04-22T08:57:00Z">
        <w:r w:rsidRPr="008E0FCB" w:rsidDel="00734117">
          <w:rPr>
            <w:color w:val="000000"/>
          </w:rPr>
          <w:delText>sdt</w:delText>
        </w:r>
      </w:del>
    </w:p>
    <w:p w:rsidR="00D97EF0" w:rsidRPr="008E0FCB" w:rsidDel="00734117" w:rsidRDefault="00D97EF0" w:rsidP="00D97EF0">
      <w:pPr>
        <w:pStyle w:val="NormalWeb"/>
        <w:numPr>
          <w:ilvl w:val="1"/>
          <w:numId w:val="9"/>
        </w:numPr>
        <w:spacing w:before="0" w:beforeAutospacing="0" w:after="0" w:afterAutospacing="0"/>
        <w:textAlignment w:val="baseline"/>
        <w:rPr>
          <w:del w:id="724" w:author="HOE" w:date="2017-04-22T08:57:00Z"/>
          <w:color w:val="000000"/>
        </w:rPr>
      </w:pPr>
      <w:del w:id="725" w:author="HOE" w:date="2017-04-22T08:57:00Z">
        <w:r w:rsidRPr="008E0FCB" w:rsidDel="00734117">
          <w:rPr>
            <w:color w:val="000000"/>
          </w:rPr>
          <w:delText>avt</w:delText>
        </w:r>
      </w:del>
    </w:p>
    <w:p w:rsidR="00D97EF0" w:rsidRPr="008E0FCB" w:rsidDel="00734117" w:rsidRDefault="00D97EF0" w:rsidP="00D97EF0">
      <w:pPr>
        <w:pStyle w:val="NormalWeb"/>
        <w:spacing w:before="0" w:beforeAutospacing="0" w:after="0" w:afterAutospacing="0"/>
        <w:ind w:left="720"/>
        <w:textAlignment w:val="baseline"/>
        <w:rPr>
          <w:del w:id="726" w:author="HOE" w:date="2017-04-22T08:57:00Z"/>
          <w:color w:val="000000"/>
        </w:rPr>
      </w:pPr>
      <w:del w:id="727" w:author="HOE" w:date="2017-04-22T08:57:00Z">
        <w:r w:rsidRPr="008E0FCB" w:rsidDel="00734117">
          <w:rPr>
            <w:color w:val="000000"/>
          </w:rPr>
          <w:delText>+ Tạo album</w:delText>
        </w:r>
      </w:del>
    </w:p>
    <w:p w:rsidR="00D97EF0" w:rsidRPr="008E0FCB" w:rsidDel="00734117" w:rsidRDefault="00D97EF0" w:rsidP="00D97EF0">
      <w:pPr>
        <w:pStyle w:val="NormalWeb"/>
        <w:spacing w:before="0" w:beforeAutospacing="0" w:after="0" w:afterAutospacing="0"/>
        <w:ind w:left="720"/>
        <w:textAlignment w:val="baseline"/>
        <w:rPr>
          <w:del w:id="728" w:author="HOE" w:date="2017-04-22T08:57:00Z"/>
          <w:color w:val="000000"/>
        </w:rPr>
      </w:pPr>
      <w:del w:id="729" w:author="HOE" w:date="2017-04-22T08:57:00Z">
        <w:r w:rsidRPr="008E0FCB" w:rsidDel="00734117">
          <w:rPr>
            <w:color w:val="000000"/>
          </w:rPr>
          <w:delText>+ Đăng ảnh</w:delText>
        </w:r>
      </w:del>
    </w:p>
    <w:p w:rsidR="00D97EF0" w:rsidRPr="008E0FCB" w:rsidDel="00734117" w:rsidRDefault="00D97EF0" w:rsidP="00D97EF0">
      <w:pPr>
        <w:pStyle w:val="NormalWeb"/>
        <w:spacing w:before="0" w:beforeAutospacing="0" w:after="0" w:afterAutospacing="0"/>
        <w:ind w:left="720"/>
        <w:textAlignment w:val="baseline"/>
        <w:rPr>
          <w:del w:id="730" w:author="HOE" w:date="2017-04-22T08:57:00Z"/>
          <w:color w:val="000000"/>
        </w:rPr>
      </w:pPr>
      <w:del w:id="731" w:author="HOE" w:date="2017-04-22T08:57:00Z">
        <w:r w:rsidRPr="008E0FCB" w:rsidDel="00734117">
          <w:rPr>
            <w:color w:val="000000"/>
          </w:rPr>
          <w:delText>+ Viết comment, like</w:delText>
        </w:r>
      </w:del>
    </w:p>
    <w:p w:rsidR="00D97EF0" w:rsidRPr="008E0FCB" w:rsidDel="00734117" w:rsidRDefault="00D97EF0" w:rsidP="00D97EF0">
      <w:pPr>
        <w:pStyle w:val="NormalWeb"/>
        <w:spacing w:before="0" w:beforeAutospacing="0" w:after="0" w:afterAutospacing="0"/>
        <w:ind w:left="720"/>
        <w:textAlignment w:val="baseline"/>
        <w:rPr>
          <w:del w:id="732" w:author="HOE" w:date="2017-04-22T08:57:00Z"/>
          <w:color w:val="000000"/>
        </w:rPr>
      </w:pPr>
      <w:del w:id="733" w:author="HOE" w:date="2017-04-22T08:57:00Z">
        <w:r w:rsidRPr="008E0FCB" w:rsidDel="00734117">
          <w:rPr>
            <w:color w:val="000000"/>
          </w:rPr>
          <w:delText>+ Người dùng có trang cá nhân hiển thị album + ảnh + thông tin cá nhân</w:delText>
        </w:r>
      </w:del>
    </w:p>
    <w:p w:rsidR="00D97EF0" w:rsidRPr="008E0FCB" w:rsidDel="00734117" w:rsidRDefault="00D97EF0" w:rsidP="00D97EF0">
      <w:pPr>
        <w:rPr>
          <w:del w:id="734" w:author="HOE" w:date="2017-04-22T08:57:00Z"/>
          <w:lang w:val="vi-VN"/>
        </w:rPr>
      </w:pPr>
    </w:p>
    <w:p w:rsidR="00D97EF0" w:rsidRPr="008E0FCB" w:rsidDel="00734117" w:rsidRDefault="00D97EF0" w:rsidP="00D97EF0">
      <w:pPr>
        <w:pStyle w:val="NormalWeb"/>
        <w:numPr>
          <w:ilvl w:val="0"/>
          <w:numId w:val="13"/>
        </w:numPr>
        <w:spacing w:before="0" w:beforeAutospacing="0" w:after="0" w:afterAutospacing="0"/>
        <w:rPr>
          <w:del w:id="735" w:author="HOE" w:date="2017-04-22T08:57:00Z"/>
        </w:rPr>
      </w:pPr>
      <w:del w:id="736" w:author="HOE" w:date="2017-04-22T08:57:00Z">
        <w:r w:rsidRPr="008E0FCB" w:rsidDel="00734117">
          <w:rPr>
            <w:color w:val="000000"/>
          </w:rPr>
          <w:delText>Tài khoản admin</w:delText>
        </w:r>
      </w:del>
    </w:p>
    <w:p w:rsidR="00D97EF0" w:rsidRPr="008E0FCB" w:rsidDel="00734117" w:rsidRDefault="00D97EF0" w:rsidP="00D97EF0">
      <w:pPr>
        <w:pStyle w:val="NormalWeb"/>
        <w:spacing w:before="0" w:beforeAutospacing="0" w:after="0" w:afterAutospacing="0"/>
        <w:ind w:left="720"/>
        <w:textAlignment w:val="baseline"/>
        <w:rPr>
          <w:del w:id="737" w:author="HOE" w:date="2017-04-22T08:57:00Z"/>
          <w:color w:val="000000"/>
        </w:rPr>
      </w:pPr>
      <w:del w:id="738" w:author="HOE" w:date="2017-04-22T08:57:00Z">
        <w:r w:rsidRPr="008E0FCB" w:rsidDel="00734117">
          <w:rPr>
            <w:color w:val="000000"/>
          </w:rPr>
          <w:delText>+ Xóa bài đăng</w:delText>
        </w:r>
      </w:del>
    </w:p>
    <w:p w:rsidR="00D97EF0" w:rsidRPr="008E0FCB" w:rsidDel="00734117" w:rsidRDefault="00D97EF0" w:rsidP="00D97EF0">
      <w:pPr>
        <w:pStyle w:val="NormalWeb"/>
        <w:spacing w:before="0" w:beforeAutospacing="0" w:after="0" w:afterAutospacing="0"/>
        <w:ind w:left="720"/>
        <w:textAlignment w:val="baseline"/>
        <w:rPr>
          <w:del w:id="739" w:author="HOE" w:date="2017-04-22T08:57:00Z"/>
          <w:color w:val="000000"/>
        </w:rPr>
      </w:pPr>
      <w:del w:id="740" w:author="HOE" w:date="2017-04-22T08:57:00Z">
        <w:r w:rsidRPr="008E0FCB" w:rsidDel="00734117">
          <w:rPr>
            <w:color w:val="000000"/>
          </w:rPr>
          <w:delText>+ Khóa tài khoản</w:delText>
        </w:r>
      </w:del>
    </w:p>
    <w:p w:rsidR="00D97EF0" w:rsidRPr="008E0FCB" w:rsidDel="00734117" w:rsidRDefault="00D97EF0" w:rsidP="00D97EF0">
      <w:pPr>
        <w:pStyle w:val="NormalWeb"/>
        <w:spacing w:before="0" w:beforeAutospacing="0" w:after="0" w:afterAutospacing="0"/>
        <w:ind w:left="720"/>
        <w:textAlignment w:val="baseline"/>
        <w:rPr>
          <w:del w:id="741" w:author="HOE" w:date="2017-04-22T08:57:00Z"/>
          <w:color w:val="000000"/>
        </w:rPr>
      </w:pPr>
      <w:del w:id="742" w:author="HOE" w:date="2017-04-22T08:57:00Z">
        <w:r w:rsidRPr="008E0FCB" w:rsidDel="00734117">
          <w:rPr>
            <w:color w:val="000000"/>
          </w:rPr>
          <w:delText>+ Có chức năng như người dùng bình thường</w:delText>
        </w:r>
      </w:del>
    </w:p>
    <w:p w:rsidR="00D97EF0" w:rsidRPr="008E0FCB" w:rsidDel="00734117" w:rsidRDefault="00D97EF0" w:rsidP="00D97EF0">
      <w:pPr>
        <w:rPr>
          <w:del w:id="743" w:author="HOE" w:date="2017-04-22T08:57:00Z"/>
          <w:lang w:val="vi-VN"/>
        </w:rPr>
      </w:pPr>
    </w:p>
    <w:p w:rsidR="00D97EF0" w:rsidRPr="008E0FCB" w:rsidDel="00734117" w:rsidRDefault="00D97EF0" w:rsidP="00D97EF0">
      <w:pPr>
        <w:pStyle w:val="NormalWeb"/>
        <w:numPr>
          <w:ilvl w:val="0"/>
          <w:numId w:val="13"/>
        </w:numPr>
        <w:spacing w:before="0" w:beforeAutospacing="0" w:after="0" w:afterAutospacing="0"/>
        <w:rPr>
          <w:del w:id="744" w:author="HOE" w:date="2017-04-22T08:57:00Z"/>
        </w:rPr>
      </w:pPr>
      <w:del w:id="745" w:author="HOE" w:date="2017-04-22T08:57:00Z">
        <w:r w:rsidRPr="008E0FCB" w:rsidDel="00734117">
          <w:rPr>
            <w:color w:val="000000"/>
          </w:rPr>
          <w:delText>Super admin</w:delText>
        </w:r>
      </w:del>
    </w:p>
    <w:p w:rsidR="00D97EF0" w:rsidRPr="008E0FCB" w:rsidDel="00734117" w:rsidRDefault="00D97EF0" w:rsidP="00D97EF0">
      <w:pPr>
        <w:pStyle w:val="NormalWeb"/>
        <w:spacing w:before="0" w:beforeAutospacing="0" w:after="0" w:afterAutospacing="0"/>
        <w:ind w:left="720"/>
        <w:textAlignment w:val="baseline"/>
        <w:rPr>
          <w:del w:id="746" w:author="HOE" w:date="2017-04-22T08:57:00Z"/>
          <w:color w:val="000000"/>
        </w:rPr>
      </w:pPr>
      <w:del w:id="747" w:author="HOE" w:date="2017-04-22T08:57:00Z">
        <w:r w:rsidRPr="008E0FCB" w:rsidDel="00734117">
          <w:rPr>
            <w:color w:val="000000"/>
          </w:rPr>
          <w:delText>+ Toàn quyền</w:delText>
        </w:r>
      </w:del>
    </w:p>
    <w:p w:rsidR="00D97EF0" w:rsidRPr="008E0FCB" w:rsidDel="00734117" w:rsidRDefault="00D97EF0" w:rsidP="00D97EF0">
      <w:pPr>
        <w:pStyle w:val="NormalWeb"/>
        <w:spacing w:before="0" w:beforeAutospacing="0" w:after="0" w:afterAutospacing="0"/>
        <w:ind w:left="720"/>
        <w:textAlignment w:val="baseline"/>
        <w:rPr>
          <w:del w:id="748" w:author="HOE" w:date="2017-04-22T08:57:00Z"/>
          <w:color w:val="000000"/>
        </w:rPr>
      </w:pPr>
      <w:del w:id="749" w:author="HOE" w:date="2017-04-22T08:57:00Z">
        <w:r w:rsidRPr="008E0FCB" w:rsidDel="00734117">
          <w:rPr>
            <w:color w:val="000000"/>
          </w:rPr>
          <w:delText>+ Cập nhật thông tin hệ thống</w:delText>
        </w:r>
      </w:del>
    </w:p>
    <w:p w:rsidR="00D97EF0" w:rsidRPr="008E0FCB" w:rsidDel="00734117" w:rsidRDefault="00D97EF0" w:rsidP="00D97EF0">
      <w:pPr>
        <w:pStyle w:val="NormalWeb"/>
        <w:numPr>
          <w:ilvl w:val="1"/>
          <w:numId w:val="12"/>
        </w:numPr>
        <w:spacing w:before="0" w:beforeAutospacing="0" w:after="0" w:afterAutospacing="0"/>
        <w:textAlignment w:val="baseline"/>
        <w:rPr>
          <w:del w:id="750" w:author="HOE" w:date="2017-04-22T08:57:00Z"/>
          <w:color w:val="000000"/>
        </w:rPr>
      </w:pPr>
      <w:del w:id="751" w:author="HOE" w:date="2017-04-22T08:57:00Z">
        <w:r w:rsidRPr="008E0FCB" w:rsidDel="00734117">
          <w:rPr>
            <w:color w:val="000000"/>
          </w:rPr>
          <w:delText>Các loại danh mục: …..</w:delText>
        </w:r>
      </w:del>
    </w:p>
    <w:p w:rsidR="00D97EF0" w:rsidRPr="008E0FCB" w:rsidDel="00734117" w:rsidRDefault="00D97EF0" w:rsidP="00D97EF0">
      <w:pPr>
        <w:pStyle w:val="NormalWeb"/>
        <w:numPr>
          <w:ilvl w:val="1"/>
          <w:numId w:val="12"/>
        </w:numPr>
        <w:spacing w:before="0" w:beforeAutospacing="0" w:after="0" w:afterAutospacing="0"/>
        <w:textAlignment w:val="baseline"/>
        <w:rPr>
          <w:del w:id="752" w:author="HOE" w:date="2017-04-22T08:57:00Z"/>
          <w:color w:val="000000"/>
        </w:rPr>
      </w:pPr>
      <w:del w:id="753" w:author="HOE" w:date="2017-04-22T08:57:00Z">
        <w:r w:rsidRPr="008E0FCB" w:rsidDel="00734117">
          <w:rPr>
            <w:color w:val="000000"/>
          </w:rPr>
          <w:delText>Phân quyền admin cho người dùng</w:delText>
        </w:r>
      </w:del>
    </w:p>
    <w:p w:rsidR="00D97EF0" w:rsidRPr="008E0FCB" w:rsidRDefault="00D97EF0" w:rsidP="00887656">
      <w:pPr>
        <w:spacing w:after="120"/>
      </w:pPr>
    </w:p>
    <w:p w:rsidR="00D25FE0" w:rsidRPr="008E0FCB" w:rsidRDefault="00243F44" w:rsidP="00427B91">
      <w:pPr>
        <w:pStyle w:val="Heading1"/>
        <w:spacing w:after="120" w:line="288" w:lineRule="auto"/>
        <w:rPr>
          <w:bCs w:val="0"/>
          <w:sz w:val="32"/>
          <w:szCs w:val="32"/>
        </w:rPr>
      </w:pPr>
      <w:bookmarkStart w:id="754" w:name="_Toc57079217"/>
      <w:r w:rsidRPr="008E0FCB">
        <w:rPr>
          <w:bCs w:val="0"/>
          <w:sz w:val="32"/>
          <w:szCs w:val="32"/>
        </w:rPr>
        <w:br w:type="page"/>
      </w:r>
      <w:bookmarkStart w:id="755" w:name="_Toc480491582"/>
      <w:r w:rsidR="00D25FE0" w:rsidRPr="008E0FCB">
        <w:rPr>
          <w:bCs w:val="0"/>
          <w:sz w:val="32"/>
          <w:szCs w:val="32"/>
        </w:rPr>
        <w:lastRenderedPageBreak/>
        <w:t>System Designs</w:t>
      </w:r>
      <w:bookmarkEnd w:id="754"/>
      <w:bookmarkEnd w:id="755"/>
    </w:p>
    <w:p w:rsidR="00D25FE0" w:rsidRPr="008E0FCB" w:rsidRDefault="00D25FE0" w:rsidP="00887656">
      <w:pPr>
        <w:pStyle w:val="Heading2"/>
        <w:numPr>
          <w:ilvl w:val="1"/>
          <w:numId w:val="1"/>
        </w:numPr>
        <w:spacing w:before="0" w:after="120"/>
        <w:rPr>
          <w:rFonts w:ascii="Times New Roman" w:hAnsi="Times New Roman" w:cs="Times New Roman"/>
        </w:rPr>
      </w:pPr>
      <w:bookmarkStart w:id="756" w:name="_Toc57079218"/>
      <w:bookmarkStart w:id="757" w:name="_Toc480491583"/>
      <w:r w:rsidRPr="008E0FCB">
        <w:rPr>
          <w:rFonts w:ascii="Times New Roman" w:hAnsi="Times New Roman" w:cs="Times New Roman"/>
        </w:rPr>
        <w:t>Entity Relationship Diagram</w:t>
      </w:r>
      <w:bookmarkEnd w:id="756"/>
      <w:bookmarkEnd w:id="757"/>
    </w:p>
    <w:p w:rsidR="00D25FE0" w:rsidRPr="008E0FCB" w:rsidRDefault="00D25FE0" w:rsidP="00887656">
      <w:pPr>
        <w:spacing w:after="120"/>
      </w:pPr>
      <w:r w:rsidRPr="008E0FCB">
        <w:t>&lt;Vẽ mô hình quan hệ thực thể</w:t>
      </w:r>
      <w:r w:rsidR="00887656" w:rsidRPr="008E0FCB">
        <w:t>&gt;</w:t>
      </w:r>
    </w:p>
    <w:p w:rsidR="00D25FE0" w:rsidRPr="008E0FCB" w:rsidRDefault="00D25FE0" w:rsidP="00887656">
      <w:pPr>
        <w:pStyle w:val="Heading2"/>
        <w:numPr>
          <w:ilvl w:val="1"/>
          <w:numId w:val="1"/>
        </w:numPr>
        <w:spacing w:before="0" w:after="120"/>
        <w:rPr>
          <w:rFonts w:ascii="Times New Roman" w:hAnsi="Times New Roman" w:cs="Times New Roman"/>
        </w:rPr>
      </w:pPr>
      <w:bookmarkStart w:id="758" w:name="_Toc57079219"/>
      <w:bookmarkStart w:id="759" w:name="_Toc480491584"/>
      <w:r w:rsidRPr="008E0FCB">
        <w:rPr>
          <w:rFonts w:ascii="Times New Roman" w:hAnsi="Times New Roman" w:cs="Times New Roman"/>
        </w:rPr>
        <w:t>Database Design</w:t>
      </w:r>
      <w:bookmarkEnd w:id="758"/>
      <w:bookmarkEnd w:id="759"/>
    </w:p>
    <w:p w:rsidR="00D25FE0" w:rsidRPr="008E0FCB" w:rsidRDefault="00D25FE0" w:rsidP="00887656">
      <w:pPr>
        <w:spacing w:after="120"/>
      </w:pPr>
      <w:r w:rsidRPr="008E0FCB">
        <w:t>&lt;Mô tả chi tiết các bảng&gt;</w:t>
      </w:r>
    </w:p>
    <w:p w:rsidR="00D25FE0" w:rsidRPr="008E0FCB" w:rsidRDefault="00D25FE0" w:rsidP="00887656">
      <w:pPr>
        <w:spacing w:after="120"/>
      </w:pPr>
      <w:r w:rsidRPr="008E0FCB">
        <w:t>&lt;Sơ đồ quan hệ giữa các bảng&gt;</w:t>
      </w:r>
    </w:p>
    <w:p w:rsidR="00D25FE0" w:rsidRPr="008E0FCB" w:rsidRDefault="00D25FE0" w:rsidP="00887656">
      <w:pPr>
        <w:pStyle w:val="Heading2"/>
        <w:numPr>
          <w:ilvl w:val="1"/>
          <w:numId w:val="1"/>
        </w:numPr>
        <w:spacing w:before="0" w:after="120"/>
        <w:rPr>
          <w:rFonts w:ascii="Times New Roman" w:hAnsi="Times New Roman" w:cs="Times New Roman"/>
        </w:rPr>
      </w:pPr>
      <w:bookmarkStart w:id="760" w:name="_Toc57079220"/>
      <w:bookmarkStart w:id="761" w:name="_Toc480491585"/>
      <w:r w:rsidRPr="008E0FCB">
        <w:rPr>
          <w:rFonts w:ascii="Times New Roman" w:hAnsi="Times New Roman" w:cs="Times New Roman"/>
        </w:rPr>
        <w:t>Sitemap</w:t>
      </w:r>
      <w:bookmarkEnd w:id="760"/>
      <w:bookmarkEnd w:id="761"/>
    </w:p>
    <w:p w:rsidR="00D25FE0" w:rsidRPr="008E0FCB" w:rsidRDefault="00D25FE0" w:rsidP="00887656">
      <w:pPr>
        <w:spacing w:after="120"/>
      </w:pPr>
      <w:r w:rsidRPr="008E0FCB">
        <w:t>&lt;Thiết kế sơ bộ giao diện tổng quát: trang chủ, liên kết với các trang trong ra sao&gt;</w:t>
      </w:r>
    </w:p>
    <w:p w:rsidR="00D25FE0" w:rsidRPr="008E0FCB" w:rsidRDefault="00887656" w:rsidP="00887656">
      <w:pPr>
        <w:pStyle w:val="Heading2"/>
        <w:numPr>
          <w:ilvl w:val="1"/>
          <w:numId w:val="1"/>
        </w:numPr>
        <w:spacing w:before="0" w:after="120"/>
        <w:rPr>
          <w:rFonts w:ascii="Times New Roman" w:hAnsi="Times New Roman" w:cs="Times New Roman"/>
        </w:rPr>
      </w:pPr>
      <w:bookmarkStart w:id="762" w:name="_Toc480491586"/>
      <w:r w:rsidRPr="008E0FCB">
        <w:rPr>
          <w:rFonts w:ascii="Times New Roman" w:hAnsi="Times New Roman" w:cs="Times New Roman"/>
        </w:rPr>
        <w:t>Algorithms</w:t>
      </w:r>
      <w:bookmarkEnd w:id="762"/>
    </w:p>
    <w:p w:rsidR="00D25FE0" w:rsidRPr="008E0FCB" w:rsidRDefault="00D25FE0" w:rsidP="00887656">
      <w:pPr>
        <w:spacing w:after="120" w:line="288" w:lineRule="auto"/>
        <w:jc w:val="both"/>
      </w:pPr>
      <w:r w:rsidRPr="008E0FCB">
        <w:t>&lt;</w:t>
      </w:r>
      <w:r w:rsidR="00887656" w:rsidRPr="008E0FCB">
        <w:t>Mô tả hoạt động của những chức năng quan trọng nhất bằng flowchart&gt;</w:t>
      </w:r>
    </w:p>
    <w:p w:rsidR="00EA4D32" w:rsidRPr="008E0FCB" w:rsidRDefault="00243F44" w:rsidP="00EA4D32">
      <w:pPr>
        <w:pStyle w:val="Heading1"/>
        <w:numPr>
          <w:ilvl w:val="0"/>
          <w:numId w:val="1"/>
        </w:numPr>
        <w:spacing w:after="120" w:line="288" w:lineRule="auto"/>
        <w:jc w:val="center"/>
        <w:rPr>
          <w:bCs w:val="0"/>
          <w:sz w:val="32"/>
          <w:szCs w:val="32"/>
        </w:rPr>
      </w:pPr>
      <w:bookmarkStart w:id="763" w:name="_Toc57079222"/>
      <w:r w:rsidRPr="008E0FCB">
        <w:rPr>
          <w:bCs w:val="0"/>
          <w:sz w:val="32"/>
          <w:szCs w:val="32"/>
        </w:rPr>
        <w:br w:type="page"/>
      </w:r>
      <w:bookmarkStart w:id="764" w:name="_Toc480491587"/>
      <w:r w:rsidRPr="008E0FCB">
        <w:rPr>
          <w:bCs w:val="0"/>
          <w:sz w:val="32"/>
          <w:szCs w:val="32"/>
        </w:rPr>
        <w:lastRenderedPageBreak/>
        <w:t>Task S</w:t>
      </w:r>
      <w:r w:rsidR="00D25FE0" w:rsidRPr="008E0FCB">
        <w:rPr>
          <w:bCs w:val="0"/>
          <w:sz w:val="32"/>
          <w:szCs w:val="32"/>
        </w:rPr>
        <w:t>heet</w:t>
      </w:r>
      <w:bookmarkEnd w:id="763"/>
      <w:bookmarkEnd w:id="764"/>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992"/>
        <w:gridCol w:w="1985"/>
        <w:gridCol w:w="1417"/>
        <w:gridCol w:w="1418"/>
        <w:gridCol w:w="1648"/>
        <w:gridCol w:w="903"/>
      </w:tblGrid>
      <w:tr w:rsidR="00EA4D32" w:rsidRPr="008E0FCB" w:rsidTr="001D2ED4">
        <w:tc>
          <w:tcPr>
            <w:tcW w:w="846" w:type="dxa"/>
          </w:tcPr>
          <w:p w:rsidR="00EA4D32" w:rsidRPr="008E0FCB" w:rsidRDefault="00EA4D32" w:rsidP="001D2ED4">
            <w:pPr>
              <w:jc w:val="both"/>
            </w:pPr>
            <w:r w:rsidRPr="008E0FCB">
              <w:t>STT</w:t>
            </w:r>
          </w:p>
        </w:tc>
        <w:tc>
          <w:tcPr>
            <w:tcW w:w="992" w:type="dxa"/>
          </w:tcPr>
          <w:p w:rsidR="00EA4D32" w:rsidRPr="008E0FCB" w:rsidRDefault="00EA4D32" w:rsidP="001D2ED4">
            <w:pPr>
              <w:jc w:val="both"/>
            </w:pPr>
            <w:r w:rsidRPr="008E0FCB">
              <w:t>Tên công việc</w:t>
            </w:r>
          </w:p>
        </w:tc>
        <w:tc>
          <w:tcPr>
            <w:tcW w:w="1985" w:type="dxa"/>
          </w:tcPr>
          <w:p w:rsidR="00EA4D32" w:rsidRPr="008E0FCB" w:rsidRDefault="00EA4D32" w:rsidP="001D2ED4">
            <w:pPr>
              <w:jc w:val="both"/>
            </w:pPr>
            <w:r w:rsidRPr="008E0FCB">
              <w:t>Mô tả</w:t>
            </w:r>
          </w:p>
        </w:tc>
        <w:tc>
          <w:tcPr>
            <w:tcW w:w="1417" w:type="dxa"/>
          </w:tcPr>
          <w:p w:rsidR="00EA4D32" w:rsidRPr="008E0FCB" w:rsidRDefault="00EA4D32" w:rsidP="001D2ED4">
            <w:pPr>
              <w:jc w:val="both"/>
            </w:pPr>
            <w:r w:rsidRPr="008E0FCB">
              <w:t>Ngày bắt đầu</w:t>
            </w:r>
          </w:p>
        </w:tc>
        <w:tc>
          <w:tcPr>
            <w:tcW w:w="1418" w:type="dxa"/>
          </w:tcPr>
          <w:p w:rsidR="00EA4D32" w:rsidRPr="008E0FCB" w:rsidRDefault="00EA4D32" w:rsidP="001D2ED4">
            <w:pPr>
              <w:jc w:val="both"/>
            </w:pPr>
            <w:r w:rsidRPr="008E0FCB">
              <w:t>Ngày kết thúc</w:t>
            </w:r>
          </w:p>
        </w:tc>
        <w:tc>
          <w:tcPr>
            <w:tcW w:w="1648" w:type="dxa"/>
          </w:tcPr>
          <w:p w:rsidR="00EA4D32" w:rsidRPr="008E0FCB" w:rsidRDefault="00EA4D32" w:rsidP="001D2ED4">
            <w:pPr>
              <w:jc w:val="both"/>
            </w:pPr>
            <w:r w:rsidRPr="008E0FCB">
              <w:t>Thành viên liên quan</w:t>
            </w:r>
          </w:p>
        </w:tc>
        <w:tc>
          <w:tcPr>
            <w:tcW w:w="903" w:type="dxa"/>
          </w:tcPr>
          <w:p w:rsidR="00EA4D32" w:rsidRPr="008E0FCB" w:rsidRDefault="00EA4D32" w:rsidP="001D2ED4">
            <w:pPr>
              <w:jc w:val="both"/>
            </w:pPr>
            <w:r w:rsidRPr="008E0FCB">
              <w:t>Tình trạng</w:t>
            </w:r>
          </w:p>
        </w:tc>
      </w:tr>
      <w:tr w:rsidR="00EA4D32" w:rsidRPr="008E0FCB" w:rsidTr="001D2ED4">
        <w:tc>
          <w:tcPr>
            <w:tcW w:w="846" w:type="dxa"/>
          </w:tcPr>
          <w:p w:rsidR="00EA4D32" w:rsidRPr="008E0FCB" w:rsidRDefault="00EA4D32" w:rsidP="001D2ED4">
            <w:pPr>
              <w:jc w:val="both"/>
            </w:pPr>
          </w:p>
        </w:tc>
        <w:tc>
          <w:tcPr>
            <w:tcW w:w="992" w:type="dxa"/>
          </w:tcPr>
          <w:p w:rsidR="00EA4D32" w:rsidRPr="008E0FCB" w:rsidRDefault="00EA4D32" w:rsidP="001D2ED4">
            <w:pPr>
              <w:jc w:val="both"/>
            </w:pPr>
          </w:p>
        </w:tc>
        <w:tc>
          <w:tcPr>
            <w:tcW w:w="1985" w:type="dxa"/>
          </w:tcPr>
          <w:p w:rsidR="00EA4D32" w:rsidRPr="008E0FCB" w:rsidRDefault="00EA4D32" w:rsidP="001D2ED4">
            <w:pPr>
              <w:jc w:val="both"/>
              <w:rPr>
                <w:lang w:val="vi-VN"/>
              </w:rPr>
            </w:pPr>
          </w:p>
        </w:tc>
        <w:tc>
          <w:tcPr>
            <w:tcW w:w="1417" w:type="dxa"/>
          </w:tcPr>
          <w:p w:rsidR="00EA4D32" w:rsidRPr="008E0FCB" w:rsidRDefault="00EA4D32" w:rsidP="001D2ED4">
            <w:pPr>
              <w:jc w:val="both"/>
            </w:pPr>
          </w:p>
        </w:tc>
        <w:tc>
          <w:tcPr>
            <w:tcW w:w="1418" w:type="dxa"/>
          </w:tcPr>
          <w:p w:rsidR="00EA4D32" w:rsidRPr="008E0FCB" w:rsidRDefault="00EA4D32" w:rsidP="001D2ED4">
            <w:pPr>
              <w:jc w:val="both"/>
            </w:pPr>
          </w:p>
        </w:tc>
        <w:tc>
          <w:tcPr>
            <w:tcW w:w="1648" w:type="dxa"/>
          </w:tcPr>
          <w:p w:rsidR="00EA4D32" w:rsidRPr="008E0FCB" w:rsidRDefault="00EA4D32" w:rsidP="001D2ED4">
            <w:pPr>
              <w:jc w:val="both"/>
            </w:pPr>
          </w:p>
        </w:tc>
        <w:tc>
          <w:tcPr>
            <w:tcW w:w="903" w:type="dxa"/>
          </w:tcPr>
          <w:p w:rsidR="00EA4D32" w:rsidRPr="008E0FCB" w:rsidRDefault="00EA4D32" w:rsidP="001D2ED4">
            <w:pPr>
              <w:jc w:val="both"/>
              <w:rPr>
                <w:lang w:val="vi-VN"/>
              </w:rPr>
            </w:pPr>
          </w:p>
        </w:tc>
      </w:tr>
      <w:tr w:rsidR="00EA4D32" w:rsidRPr="008E0FCB" w:rsidTr="001D2ED4">
        <w:tc>
          <w:tcPr>
            <w:tcW w:w="846" w:type="dxa"/>
          </w:tcPr>
          <w:p w:rsidR="00EA4D32" w:rsidRPr="008E0FCB" w:rsidRDefault="00EA4D32" w:rsidP="001D2ED4">
            <w:pPr>
              <w:jc w:val="both"/>
              <w:rPr>
                <w:lang w:val="vi-VN"/>
              </w:rPr>
            </w:pPr>
          </w:p>
        </w:tc>
        <w:tc>
          <w:tcPr>
            <w:tcW w:w="992" w:type="dxa"/>
          </w:tcPr>
          <w:p w:rsidR="00EA4D32" w:rsidRPr="008E0FCB" w:rsidRDefault="00EA4D32" w:rsidP="001D2ED4">
            <w:pPr>
              <w:jc w:val="both"/>
              <w:rPr>
                <w:lang w:val="vi-VN"/>
              </w:rPr>
            </w:pPr>
          </w:p>
        </w:tc>
        <w:tc>
          <w:tcPr>
            <w:tcW w:w="1985" w:type="dxa"/>
          </w:tcPr>
          <w:p w:rsidR="00EA4D32" w:rsidRPr="008E0FCB" w:rsidRDefault="00EA4D32" w:rsidP="001D2ED4">
            <w:pPr>
              <w:rPr>
                <w:lang w:val="vi-VN"/>
              </w:rPr>
            </w:pPr>
          </w:p>
        </w:tc>
        <w:tc>
          <w:tcPr>
            <w:tcW w:w="1417" w:type="dxa"/>
          </w:tcPr>
          <w:p w:rsidR="00EA4D32" w:rsidRPr="008E0FCB" w:rsidRDefault="00EA4D32" w:rsidP="001D2ED4">
            <w:pPr>
              <w:jc w:val="both"/>
              <w:rPr>
                <w:lang w:val="vi-VN"/>
              </w:rPr>
            </w:pPr>
          </w:p>
        </w:tc>
        <w:tc>
          <w:tcPr>
            <w:tcW w:w="1418" w:type="dxa"/>
          </w:tcPr>
          <w:p w:rsidR="00EA4D32" w:rsidRPr="008E0FCB" w:rsidRDefault="00EA4D32" w:rsidP="001D2ED4">
            <w:pPr>
              <w:jc w:val="both"/>
              <w:rPr>
                <w:lang w:val="vi-VN"/>
              </w:rPr>
            </w:pPr>
          </w:p>
        </w:tc>
        <w:tc>
          <w:tcPr>
            <w:tcW w:w="1648" w:type="dxa"/>
          </w:tcPr>
          <w:p w:rsidR="00EA4D32" w:rsidRPr="008E0FCB" w:rsidRDefault="00EA4D32" w:rsidP="001D2ED4">
            <w:pPr>
              <w:jc w:val="both"/>
              <w:rPr>
                <w:lang w:val="vi-VN"/>
              </w:rPr>
            </w:pPr>
          </w:p>
        </w:tc>
        <w:tc>
          <w:tcPr>
            <w:tcW w:w="903" w:type="dxa"/>
          </w:tcPr>
          <w:p w:rsidR="00EA4D32" w:rsidRPr="008E0FCB" w:rsidRDefault="00EA4D32" w:rsidP="001D2ED4">
            <w:pPr>
              <w:jc w:val="both"/>
              <w:rPr>
                <w:lang w:val="vi-VN"/>
              </w:rPr>
            </w:pPr>
          </w:p>
        </w:tc>
      </w:tr>
    </w:tbl>
    <w:p w:rsidR="00EA4D32" w:rsidRPr="008E0FCB" w:rsidRDefault="00EA4D32" w:rsidP="00EA4D32"/>
    <w:p w:rsidR="00D25FE0" w:rsidRPr="008E0FCB" w:rsidRDefault="00243F44" w:rsidP="00887656">
      <w:pPr>
        <w:pStyle w:val="Heading1"/>
        <w:numPr>
          <w:ilvl w:val="0"/>
          <w:numId w:val="1"/>
        </w:numPr>
        <w:spacing w:after="120" w:line="288" w:lineRule="auto"/>
        <w:jc w:val="center"/>
        <w:rPr>
          <w:bCs w:val="0"/>
          <w:sz w:val="32"/>
          <w:szCs w:val="32"/>
        </w:rPr>
      </w:pPr>
      <w:bookmarkStart w:id="765" w:name="_Toc57079223"/>
      <w:r w:rsidRPr="008E0FCB">
        <w:rPr>
          <w:bCs w:val="0"/>
          <w:sz w:val="32"/>
          <w:szCs w:val="32"/>
        </w:rPr>
        <w:br w:type="page"/>
      </w:r>
      <w:bookmarkStart w:id="766" w:name="_Toc480491588"/>
      <w:r w:rsidR="00D25FE0" w:rsidRPr="008E0FCB">
        <w:rPr>
          <w:bCs w:val="0"/>
          <w:sz w:val="32"/>
          <w:szCs w:val="32"/>
        </w:rPr>
        <w:lastRenderedPageBreak/>
        <w:t>Checklists</w:t>
      </w:r>
      <w:bookmarkEnd w:id="765"/>
      <w:bookmarkEnd w:id="766"/>
    </w:p>
    <w:p w:rsidR="00887656" w:rsidRPr="008E0FCB" w:rsidRDefault="00887656" w:rsidP="00887656">
      <w:pPr>
        <w:pStyle w:val="Heading2"/>
        <w:numPr>
          <w:ilvl w:val="1"/>
          <w:numId w:val="1"/>
        </w:numPr>
        <w:spacing w:before="0" w:after="120"/>
        <w:rPr>
          <w:rFonts w:ascii="Times New Roman" w:hAnsi="Times New Roman" w:cs="Times New Roman"/>
        </w:rPr>
      </w:pPr>
      <w:bookmarkStart w:id="767" w:name="_Toc480491589"/>
      <w:r w:rsidRPr="008E0FCB">
        <w:rPr>
          <w:rFonts w:ascii="Times New Roman" w:hAnsi="Times New Roman" w:cs="Times New Roman"/>
        </w:rPr>
        <w:t xml:space="preserve">Check List </w:t>
      </w:r>
      <w:r w:rsidR="00BF3AC7" w:rsidRPr="008E0FCB">
        <w:rPr>
          <w:rFonts w:ascii="Times New Roman" w:hAnsi="Times New Roman" w:cs="Times New Roman"/>
        </w:rPr>
        <w:t>of</w:t>
      </w:r>
      <w:r w:rsidRPr="008E0FCB">
        <w:rPr>
          <w:rFonts w:ascii="Times New Roman" w:hAnsi="Times New Roman" w:cs="Times New Roman"/>
        </w:rPr>
        <w:t xml:space="preserve"> Validation</w:t>
      </w:r>
      <w:bookmarkEnd w:id="767"/>
    </w:p>
    <w:p w:rsidR="00887656" w:rsidRPr="008E0FCB" w:rsidRDefault="00887656" w:rsidP="00887656">
      <w:pPr>
        <w:spacing w:after="120"/>
      </w:pPr>
      <w:r w:rsidRPr="008E0FCB">
        <w:t>&lt;</w:t>
      </w:r>
      <w:r w:rsidR="00BF3AC7" w:rsidRPr="008E0FCB">
        <w:t>Các kiểm tra điều kiện hoạt động của hệ thống, đây là các kiểm tra của người phát triển sản phẩm dựa trên các ràng buộc thiết kế: Dữ liệu thao tác có đúng ràng buộc không,...</w:t>
      </w:r>
      <w:r w:rsidRPr="008E0FCB">
        <w:t>&gt;</w:t>
      </w:r>
    </w:p>
    <w:p w:rsidR="00887656" w:rsidRPr="008E0FCB" w:rsidRDefault="00887656" w:rsidP="00887656">
      <w:pPr>
        <w:pStyle w:val="Heading2"/>
        <w:numPr>
          <w:ilvl w:val="1"/>
          <w:numId w:val="1"/>
        </w:numPr>
        <w:spacing w:before="0" w:after="120"/>
        <w:rPr>
          <w:rFonts w:ascii="Times New Roman" w:hAnsi="Times New Roman" w:cs="Times New Roman"/>
        </w:rPr>
      </w:pPr>
      <w:bookmarkStart w:id="768" w:name="_Toc480491590"/>
      <w:r w:rsidRPr="008E0FCB">
        <w:rPr>
          <w:rFonts w:ascii="Times New Roman" w:hAnsi="Times New Roman" w:cs="Times New Roman"/>
        </w:rPr>
        <w:t>Submission Checklist</w:t>
      </w:r>
      <w:bookmarkEnd w:id="768"/>
    </w:p>
    <w:p w:rsidR="00D25FE0" w:rsidRPr="008E0FCB" w:rsidRDefault="00D25FE0" w:rsidP="00887656">
      <w:pPr>
        <w:spacing w:after="120"/>
      </w:pPr>
      <w:r w:rsidRPr="008E0FCB">
        <w:t>&lt;</w:t>
      </w:r>
      <w:r w:rsidR="00BF3AC7" w:rsidRPr="008E0FCB">
        <w:t>Các kiểm tra của người sử dụng hệ thống: Link có hoạt động hay không, dữ liệu vào sai có bị nhắc nhở không,...</w:t>
      </w:r>
      <w:r w:rsidRPr="008E0FCB">
        <w:t>&gt;</w:t>
      </w:r>
    </w:p>
    <w:p w:rsidR="00D25FE0" w:rsidRPr="008E0FCB" w:rsidRDefault="00D25FE0" w:rsidP="00887656">
      <w:pPr>
        <w:spacing w:after="120"/>
      </w:pPr>
    </w:p>
    <w:sectPr w:rsidR="00D25FE0" w:rsidRPr="008E0FCB" w:rsidSect="00D25FE0">
      <w:headerReference w:type="default" r:id="rId9"/>
      <w:footerReference w:type="default" r:id="rId10"/>
      <w:pgSz w:w="11909" w:h="16834" w:code="9"/>
      <w:pgMar w:top="1440" w:right="1440" w:bottom="1440" w:left="1584" w:header="720" w:footer="86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48AD" w:rsidRDefault="00B148AD">
      <w:r>
        <w:separator/>
      </w:r>
    </w:p>
  </w:endnote>
  <w:endnote w:type="continuationSeparator" w:id="0">
    <w:p w:rsidR="00B148AD" w:rsidRDefault="00B14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1DC4" w:rsidRPr="004C0BF2" w:rsidRDefault="00FC1DC4" w:rsidP="004C0BF2">
    <w:pPr>
      <w:pStyle w:val="Footer"/>
      <w:tabs>
        <w:tab w:val="clear" w:pos="4320"/>
        <w:tab w:val="clear" w:pos="8640"/>
        <w:tab w:val="right" w:pos="8820"/>
      </w:tabs>
      <w:ind w:right="65"/>
      <w:rPr>
        <w:color w:val="333333"/>
        <w:sz w:val="22"/>
        <w:szCs w:val="22"/>
      </w:rPr>
    </w:pPr>
    <w:r w:rsidRPr="004C0BF2">
      <w:rPr>
        <w:b/>
        <w:bCs/>
        <w:color w:val="333333"/>
        <w:sz w:val="22"/>
      </w:rPr>
      <w:t>&lt;Project Name&gt;</w:t>
    </w:r>
    <w:r w:rsidR="004534CB" w:rsidRPr="004C0BF2">
      <w:rPr>
        <w:noProof/>
        <w:color w:val="333333"/>
        <w:sz w:val="22"/>
        <w:szCs w:val="22"/>
      </w:rPr>
      <mc:AlternateContent>
        <mc:Choice Requires="wps">
          <w:drawing>
            <wp:anchor distT="0" distB="0" distL="114300" distR="114300" simplePos="0" relativeHeight="251658240" behindDoc="0" locked="0" layoutInCell="1" allowOverlap="1">
              <wp:simplePos x="0" y="0"/>
              <wp:positionH relativeFrom="column">
                <wp:posOffset>-114300</wp:posOffset>
              </wp:positionH>
              <wp:positionV relativeFrom="paragraph">
                <wp:posOffset>-36195</wp:posOffset>
              </wp:positionV>
              <wp:extent cx="5829300" cy="0"/>
              <wp:effectExtent l="19050" t="20955" r="19050" b="2667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38100">
                        <a:solidFill>
                          <a:srgbClr val="036EB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ECF55B"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85pt" to="450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" strokecolor="#036ebf" strokeweight="3pt"/>
          </w:pict>
        </mc:Fallback>
      </mc:AlternateContent>
    </w:r>
    <w:r w:rsidRPr="004C0BF2">
      <w:rPr>
        <w:color w:val="333333"/>
        <w:sz w:val="22"/>
        <w:szCs w:val="22"/>
      </w:rPr>
      <w:tab/>
      <w:t xml:space="preserve">Page </w:t>
    </w:r>
    <w:r w:rsidRPr="004C0BF2">
      <w:rPr>
        <w:color w:val="333333"/>
        <w:sz w:val="22"/>
        <w:szCs w:val="22"/>
      </w:rPr>
      <w:fldChar w:fldCharType="begin"/>
    </w:r>
    <w:r w:rsidRPr="004C0BF2">
      <w:rPr>
        <w:color w:val="333333"/>
        <w:sz w:val="22"/>
        <w:szCs w:val="22"/>
      </w:rPr>
      <w:instrText xml:space="preserve"> PAGE </w:instrText>
    </w:r>
    <w:r w:rsidRPr="004C0BF2">
      <w:rPr>
        <w:color w:val="333333"/>
        <w:sz w:val="22"/>
        <w:szCs w:val="22"/>
      </w:rPr>
      <w:fldChar w:fldCharType="separate"/>
    </w:r>
    <w:r w:rsidR="004534CB">
      <w:rPr>
        <w:noProof/>
        <w:color w:val="333333"/>
        <w:sz w:val="22"/>
        <w:szCs w:val="22"/>
      </w:rPr>
      <w:t>4</w:t>
    </w:r>
    <w:r w:rsidRPr="004C0BF2">
      <w:rPr>
        <w:color w:val="333333"/>
        <w:sz w:val="22"/>
        <w:szCs w:val="22"/>
      </w:rPr>
      <w:fldChar w:fldCharType="end"/>
    </w:r>
    <w:r w:rsidRPr="004C0BF2">
      <w:rPr>
        <w:color w:val="333333"/>
        <w:sz w:val="22"/>
        <w:szCs w:val="22"/>
      </w:rPr>
      <w:t xml:space="preserve"> of </w:t>
    </w:r>
    <w:r w:rsidRPr="004C0BF2">
      <w:rPr>
        <w:color w:val="333333"/>
        <w:sz w:val="22"/>
        <w:szCs w:val="22"/>
      </w:rPr>
      <w:fldChar w:fldCharType="begin"/>
    </w:r>
    <w:r w:rsidRPr="004C0BF2">
      <w:rPr>
        <w:color w:val="333333"/>
        <w:sz w:val="22"/>
        <w:szCs w:val="22"/>
      </w:rPr>
      <w:instrText xml:space="preserve"> NUMPAGES </w:instrText>
    </w:r>
    <w:r w:rsidRPr="004C0BF2">
      <w:rPr>
        <w:color w:val="333333"/>
        <w:sz w:val="22"/>
        <w:szCs w:val="22"/>
      </w:rPr>
      <w:fldChar w:fldCharType="separate"/>
    </w:r>
    <w:r w:rsidR="004534CB">
      <w:rPr>
        <w:noProof/>
        <w:color w:val="333333"/>
        <w:sz w:val="22"/>
        <w:szCs w:val="22"/>
      </w:rPr>
      <w:t>11</w:t>
    </w:r>
    <w:r w:rsidRPr="004C0BF2">
      <w:rPr>
        <w:color w:val="333333"/>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48AD" w:rsidRDefault="00B148AD">
      <w:r>
        <w:separator/>
      </w:r>
    </w:p>
  </w:footnote>
  <w:footnote w:type="continuationSeparator" w:id="0">
    <w:p w:rsidR="00B148AD" w:rsidRDefault="00B148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1DC4" w:rsidRPr="004C0BF2" w:rsidRDefault="004534CB" w:rsidP="004C0BF2">
    <w:pPr>
      <w:pStyle w:val="Header"/>
      <w:tabs>
        <w:tab w:val="clear" w:pos="4320"/>
        <w:tab w:val="clear" w:pos="8640"/>
        <w:tab w:val="right" w:pos="8820"/>
      </w:tabs>
      <w:rPr>
        <w:b/>
        <w:bCs/>
        <w:color w:val="333333"/>
      </w:rPr>
    </w:pPr>
    <w:r w:rsidRPr="004C0BF2">
      <w:rPr>
        <w:noProof/>
        <w:color w:val="333333"/>
        <w:sz w:val="22"/>
      </w:rPr>
      <mc:AlternateContent>
        <mc:Choice Requires="wps">
          <w:drawing>
            <wp:anchor distT="0" distB="0" distL="114300" distR="114300" simplePos="0" relativeHeight="251657216" behindDoc="0" locked="0" layoutInCell="1" allowOverlap="1">
              <wp:simplePos x="0" y="0"/>
              <wp:positionH relativeFrom="column">
                <wp:posOffset>-114300</wp:posOffset>
              </wp:positionH>
              <wp:positionV relativeFrom="paragraph">
                <wp:posOffset>228600</wp:posOffset>
              </wp:positionV>
              <wp:extent cx="5829300" cy="0"/>
              <wp:effectExtent l="19050" t="1905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38100">
                        <a:solidFill>
                          <a:srgbClr val="036EB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9680F8"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8pt" to="450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" strokecolor="#036ebf" strokeweight="3pt"/>
          </w:pict>
        </mc:Fallback>
      </mc:AlternateContent>
    </w:r>
    <w:r w:rsidR="00655CC3">
      <w:rPr>
        <w:color w:val="333333"/>
        <w:sz w:val="22"/>
      </w:rPr>
      <w:t>Software engineering department</w:t>
    </w:r>
    <w:r w:rsidR="00FC1DC4" w:rsidRPr="004C0BF2">
      <w:rPr>
        <w:color w:val="333333"/>
        <w:sz w:val="22"/>
      </w:rPr>
      <w:tab/>
    </w:r>
    <w:r w:rsidR="00FC1DC4" w:rsidRPr="004C0BF2">
      <w:rPr>
        <w:color w:val="333333"/>
        <w:sz w:val="22"/>
        <w:szCs w:val="22"/>
      </w:rPr>
      <w:t>&lt;Batch&gt;&lt;Group&gt;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84EF4"/>
    <w:multiLevelType w:val="hybridMultilevel"/>
    <w:tmpl w:val="B4862BE0"/>
    <w:lvl w:ilvl="0" w:tplc="1368DA3C">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AFE5100"/>
    <w:multiLevelType w:val="hybridMultilevel"/>
    <w:tmpl w:val="86C0E7A2"/>
    <w:lvl w:ilvl="0" w:tplc="CA18A620">
      <w:numFmt w:val="bullet"/>
      <w:lvlText w:val="-"/>
      <w:lvlJc w:val="left"/>
      <w:pPr>
        <w:ind w:left="720" w:hanging="360"/>
      </w:pPr>
      <w:rPr>
        <w:rFonts w:ascii="Times New Roman" w:eastAsia="Times New Roman" w:hAnsi="Times New Roman" w:cs="Times New Roman" w:hint="default"/>
        <w:color w:val="00000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ADA518F"/>
    <w:multiLevelType w:val="multilevel"/>
    <w:tmpl w:val="47DAE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A4494"/>
    <w:multiLevelType w:val="multilevel"/>
    <w:tmpl w:val="36F82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DB4F1B"/>
    <w:multiLevelType w:val="multilevel"/>
    <w:tmpl w:val="2384C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636D6C"/>
    <w:multiLevelType w:val="multilevel"/>
    <w:tmpl w:val="52F03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B23DDF"/>
    <w:multiLevelType w:val="multilevel"/>
    <w:tmpl w:val="D64CD0DC"/>
    <w:lvl w:ilvl="0">
      <w:start w:val="1"/>
      <w:numFmt w:val="decimal"/>
      <w:lvlText w:val="%1."/>
      <w:lvlJc w:val="left"/>
      <w:pPr>
        <w:ind w:left="432" w:hanging="432"/>
      </w:pPr>
      <w:rPr>
        <w:rFonts w:ascii="Times New Roman" w:eastAsia="Times New Roman" w:hAnsi="Times New Roman" w:cs="Times New Roman"/>
      </w:rPr>
    </w:lvl>
    <w:lvl w:ilvl="1">
      <w:start w:val="1"/>
      <w:numFmt w:val="decimal"/>
      <w:pStyle w:val="Heading2"/>
      <w:lvlText w:val="%1.%2"/>
      <w:lvlJc w:val="left"/>
      <w:pPr>
        <w:ind w:left="936" w:hanging="576"/>
      </w:pPr>
      <w:rPr>
        <w:i w:val="0"/>
      </w:r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10E31F7"/>
    <w:multiLevelType w:val="multilevel"/>
    <w:tmpl w:val="6B6A30A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15:restartNumberingAfterBreak="0">
    <w:nsid w:val="37102135"/>
    <w:multiLevelType w:val="hybridMultilevel"/>
    <w:tmpl w:val="87BCDE5C"/>
    <w:lvl w:ilvl="0" w:tplc="832829F8">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470415D5"/>
    <w:multiLevelType w:val="hybridMultilevel"/>
    <w:tmpl w:val="95FA0572"/>
    <w:lvl w:ilvl="0" w:tplc="5650B746">
      <w:start w:val="1"/>
      <w:numFmt w:val="decimal"/>
      <w:lvlText w:val="%1."/>
      <w:lvlJc w:val="left"/>
      <w:pPr>
        <w:tabs>
          <w:tab w:val="num" w:pos="720"/>
        </w:tabs>
        <w:ind w:left="720" w:hanging="360"/>
      </w:pPr>
    </w:lvl>
    <w:lvl w:ilvl="1" w:tplc="7B0AA9BE" w:tentative="1">
      <w:start w:val="1"/>
      <w:numFmt w:val="decimal"/>
      <w:lvlText w:val="%2."/>
      <w:lvlJc w:val="left"/>
      <w:pPr>
        <w:tabs>
          <w:tab w:val="num" w:pos="1440"/>
        </w:tabs>
        <w:ind w:left="1440" w:hanging="360"/>
      </w:pPr>
    </w:lvl>
    <w:lvl w:ilvl="2" w:tplc="91CE0A5A" w:tentative="1">
      <w:start w:val="1"/>
      <w:numFmt w:val="decimal"/>
      <w:lvlText w:val="%3."/>
      <w:lvlJc w:val="left"/>
      <w:pPr>
        <w:tabs>
          <w:tab w:val="num" w:pos="2160"/>
        </w:tabs>
        <w:ind w:left="2160" w:hanging="360"/>
      </w:pPr>
    </w:lvl>
    <w:lvl w:ilvl="3" w:tplc="999EE6E4" w:tentative="1">
      <w:start w:val="1"/>
      <w:numFmt w:val="decimal"/>
      <w:lvlText w:val="%4."/>
      <w:lvlJc w:val="left"/>
      <w:pPr>
        <w:tabs>
          <w:tab w:val="num" w:pos="2880"/>
        </w:tabs>
        <w:ind w:left="2880" w:hanging="360"/>
      </w:pPr>
    </w:lvl>
    <w:lvl w:ilvl="4" w:tplc="68A872EA" w:tentative="1">
      <w:start w:val="1"/>
      <w:numFmt w:val="decimal"/>
      <w:lvlText w:val="%5."/>
      <w:lvlJc w:val="left"/>
      <w:pPr>
        <w:tabs>
          <w:tab w:val="num" w:pos="3600"/>
        </w:tabs>
        <w:ind w:left="3600" w:hanging="360"/>
      </w:pPr>
    </w:lvl>
    <w:lvl w:ilvl="5" w:tplc="EBD04E60" w:tentative="1">
      <w:start w:val="1"/>
      <w:numFmt w:val="decimal"/>
      <w:lvlText w:val="%6."/>
      <w:lvlJc w:val="left"/>
      <w:pPr>
        <w:tabs>
          <w:tab w:val="num" w:pos="4320"/>
        </w:tabs>
        <w:ind w:left="4320" w:hanging="360"/>
      </w:pPr>
    </w:lvl>
    <w:lvl w:ilvl="6" w:tplc="35A45322" w:tentative="1">
      <w:start w:val="1"/>
      <w:numFmt w:val="decimal"/>
      <w:lvlText w:val="%7."/>
      <w:lvlJc w:val="left"/>
      <w:pPr>
        <w:tabs>
          <w:tab w:val="num" w:pos="5040"/>
        </w:tabs>
        <w:ind w:left="5040" w:hanging="360"/>
      </w:pPr>
    </w:lvl>
    <w:lvl w:ilvl="7" w:tplc="A3E2C316" w:tentative="1">
      <w:start w:val="1"/>
      <w:numFmt w:val="decimal"/>
      <w:lvlText w:val="%8."/>
      <w:lvlJc w:val="left"/>
      <w:pPr>
        <w:tabs>
          <w:tab w:val="num" w:pos="5760"/>
        </w:tabs>
        <w:ind w:left="5760" w:hanging="360"/>
      </w:pPr>
    </w:lvl>
    <w:lvl w:ilvl="8" w:tplc="BECC4542" w:tentative="1">
      <w:start w:val="1"/>
      <w:numFmt w:val="decimal"/>
      <w:lvlText w:val="%9."/>
      <w:lvlJc w:val="left"/>
      <w:pPr>
        <w:tabs>
          <w:tab w:val="num" w:pos="6480"/>
        </w:tabs>
        <w:ind w:left="6480" w:hanging="360"/>
      </w:pPr>
    </w:lvl>
  </w:abstractNum>
  <w:abstractNum w:abstractNumId="10" w15:restartNumberingAfterBreak="0">
    <w:nsid w:val="50F63201"/>
    <w:multiLevelType w:val="hybridMultilevel"/>
    <w:tmpl w:val="9AA65E38"/>
    <w:lvl w:ilvl="0" w:tplc="DBEEFA5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6A977EAB"/>
    <w:multiLevelType w:val="multilevel"/>
    <w:tmpl w:val="6240D02E"/>
    <w:lvl w:ilvl="0">
      <w:start w:val="3"/>
      <w:numFmt w:val="decimal"/>
      <w:lvlText w:val="%1."/>
      <w:lvlJc w:val="left"/>
      <w:pPr>
        <w:ind w:left="585" w:hanging="585"/>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lang w:val="x-none"/>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2" w15:restartNumberingAfterBreak="0">
    <w:nsid w:val="6AB03639"/>
    <w:multiLevelType w:val="hybridMultilevel"/>
    <w:tmpl w:val="BEFC52A0"/>
    <w:lvl w:ilvl="0" w:tplc="0409000F">
      <w:start w:val="1"/>
      <w:numFmt w:val="decimal"/>
      <w:lvlText w:val="%1."/>
      <w:lvlJc w:val="left"/>
      <w:pPr>
        <w:tabs>
          <w:tab w:val="num" w:pos="833"/>
        </w:tabs>
        <w:ind w:left="833" w:hanging="360"/>
      </w:pPr>
    </w:lvl>
    <w:lvl w:ilvl="1" w:tplc="08090019">
      <w:start w:val="1"/>
      <w:numFmt w:val="lowerLetter"/>
      <w:lvlText w:val="%2."/>
      <w:lvlJc w:val="left"/>
      <w:pPr>
        <w:tabs>
          <w:tab w:val="num" w:pos="1553"/>
        </w:tabs>
        <w:ind w:left="1553" w:hanging="360"/>
      </w:pPr>
    </w:lvl>
    <w:lvl w:ilvl="2" w:tplc="0809001B">
      <w:start w:val="1"/>
      <w:numFmt w:val="lowerRoman"/>
      <w:lvlText w:val="%3."/>
      <w:lvlJc w:val="right"/>
      <w:pPr>
        <w:tabs>
          <w:tab w:val="num" w:pos="2273"/>
        </w:tabs>
        <w:ind w:left="2273" w:hanging="180"/>
      </w:pPr>
    </w:lvl>
    <w:lvl w:ilvl="3" w:tplc="0809000F">
      <w:start w:val="1"/>
      <w:numFmt w:val="decimal"/>
      <w:lvlText w:val="%4."/>
      <w:lvlJc w:val="left"/>
      <w:pPr>
        <w:tabs>
          <w:tab w:val="num" w:pos="2993"/>
        </w:tabs>
        <w:ind w:left="2993" w:hanging="360"/>
      </w:pPr>
    </w:lvl>
    <w:lvl w:ilvl="4" w:tplc="08090019">
      <w:start w:val="1"/>
      <w:numFmt w:val="lowerLetter"/>
      <w:lvlText w:val="%5."/>
      <w:lvlJc w:val="left"/>
      <w:pPr>
        <w:tabs>
          <w:tab w:val="num" w:pos="3713"/>
        </w:tabs>
        <w:ind w:left="3713" w:hanging="360"/>
      </w:pPr>
    </w:lvl>
    <w:lvl w:ilvl="5" w:tplc="0809001B">
      <w:start w:val="1"/>
      <w:numFmt w:val="lowerRoman"/>
      <w:lvlText w:val="%6."/>
      <w:lvlJc w:val="right"/>
      <w:pPr>
        <w:tabs>
          <w:tab w:val="num" w:pos="4433"/>
        </w:tabs>
        <w:ind w:left="4433" w:hanging="180"/>
      </w:pPr>
    </w:lvl>
    <w:lvl w:ilvl="6" w:tplc="0809000F">
      <w:start w:val="1"/>
      <w:numFmt w:val="decimal"/>
      <w:lvlText w:val="%7."/>
      <w:lvlJc w:val="left"/>
      <w:pPr>
        <w:tabs>
          <w:tab w:val="num" w:pos="5153"/>
        </w:tabs>
        <w:ind w:left="5153" w:hanging="360"/>
      </w:pPr>
    </w:lvl>
    <w:lvl w:ilvl="7" w:tplc="08090019">
      <w:start w:val="1"/>
      <w:numFmt w:val="lowerLetter"/>
      <w:lvlText w:val="%8."/>
      <w:lvlJc w:val="left"/>
      <w:pPr>
        <w:tabs>
          <w:tab w:val="num" w:pos="5873"/>
        </w:tabs>
        <w:ind w:left="5873" w:hanging="360"/>
      </w:pPr>
    </w:lvl>
    <w:lvl w:ilvl="8" w:tplc="0809001B">
      <w:start w:val="1"/>
      <w:numFmt w:val="lowerRoman"/>
      <w:lvlText w:val="%9."/>
      <w:lvlJc w:val="right"/>
      <w:pPr>
        <w:tabs>
          <w:tab w:val="num" w:pos="6593"/>
        </w:tabs>
        <w:ind w:left="6593" w:hanging="180"/>
      </w:pPr>
    </w:lvl>
  </w:abstractNum>
  <w:abstractNum w:abstractNumId="13" w15:restartNumberingAfterBreak="0">
    <w:nsid w:val="753F43E2"/>
    <w:multiLevelType w:val="hybridMultilevel"/>
    <w:tmpl w:val="584CED1A"/>
    <w:lvl w:ilvl="0" w:tplc="6DC22A18">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79EC1D5A"/>
    <w:multiLevelType w:val="multilevel"/>
    <w:tmpl w:val="5438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38140D"/>
    <w:multiLevelType w:val="hybridMultilevel"/>
    <w:tmpl w:val="29B44A88"/>
    <w:lvl w:ilvl="0" w:tplc="F9027A5A">
      <w:numFmt w:val="bullet"/>
      <w:lvlText w:val="-"/>
      <w:lvlJc w:val="left"/>
      <w:pPr>
        <w:tabs>
          <w:tab w:val="num" w:pos="1800"/>
        </w:tabs>
        <w:ind w:left="1800" w:hanging="360"/>
      </w:pPr>
      <w:rPr>
        <w:rFonts w:ascii="Times New Roman" w:eastAsia="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7"/>
  </w:num>
  <w:num w:numId="2">
    <w:abstractNumId w:val="9"/>
  </w:num>
  <w:num w:numId="3">
    <w:abstractNumId w:val="15"/>
  </w:num>
  <w:num w:numId="4">
    <w:abstractNumId w:val="13"/>
  </w:num>
  <w:num w:numId="5">
    <w:abstractNumId w:val="10"/>
  </w:num>
  <w:num w:numId="6">
    <w:abstractNumId w:val="2"/>
  </w:num>
  <w:num w:numId="7">
    <w:abstractNumId w:val="4"/>
  </w:num>
  <w:num w:numId="8">
    <w:abstractNumId w:val="5"/>
  </w:num>
  <w:num w:numId="9">
    <w:abstractNumId w:val="5"/>
    <w:lvlOverride w:ilvl="1">
      <w:lvl w:ilvl="1">
        <w:numFmt w:val="bullet"/>
        <w:lvlText w:val=""/>
        <w:lvlJc w:val="left"/>
        <w:pPr>
          <w:tabs>
            <w:tab w:val="num" w:pos="1440"/>
          </w:tabs>
          <w:ind w:left="1440" w:hanging="360"/>
        </w:pPr>
        <w:rPr>
          <w:rFonts w:ascii="Symbol" w:hAnsi="Symbol" w:hint="default"/>
          <w:sz w:val="20"/>
        </w:rPr>
      </w:lvl>
    </w:lvlOverride>
  </w:num>
  <w:num w:numId="10">
    <w:abstractNumId w:val="14"/>
  </w:num>
  <w:num w:numId="11">
    <w:abstractNumId w:val="3"/>
  </w:num>
  <w:num w:numId="12">
    <w:abstractNumId w:val="3"/>
    <w:lvlOverride w:ilvl="1">
      <w:lvl w:ilvl="1">
        <w:numFmt w:val="bullet"/>
        <w:lvlText w:val=""/>
        <w:lvlJc w:val="left"/>
        <w:pPr>
          <w:tabs>
            <w:tab w:val="num" w:pos="1440"/>
          </w:tabs>
          <w:ind w:left="1440" w:hanging="360"/>
        </w:pPr>
        <w:rPr>
          <w:rFonts w:ascii="Symbol" w:hAnsi="Symbol" w:hint="default"/>
          <w:sz w:val="20"/>
        </w:rPr>
      </w:lvl>
    </w:lvlOverride>
  </w:num>
  <w:num w:numId="13">
    <w:abstractNumId w:val="1"/>
  </w:num>
  <w:num w:numId="14">
    <w:abstractNumId w:val="0"/>
  </w:num>
  <w:num w:numId="15">
    <w:abstractNumId w:val="12"/>
  </w:num>
  <w:num w:numId="16">
    <w:abstractNumId w:val="6"/>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ải Đức">
    <w15:presenceInfo w15:providerId="Windows Live" w15:userId="fd3a25e870e817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FE0"/>
    <w:rsid w:val="000A5178"/>
    <w:rsid w:val="0012501C"/>
    <w:rsid w:val="001415EC"/>
    <w:rsid w:val="00144640"/>
    <w:rsid w:val="001D2ED4"/>
    <w:rsid w:val="00214509"/>
    <w:rsid w:val="0022349B"/>
    <w:rsid w:val="00234E3E"/>
    <w:rsid w:val="00243F44"/>
    <w:rsid w:val="00245029"/>
    <w:rsid w:val="00252F4C"/>
    <w:rsid w:val="00266FA6"/>
    <w:rsid w:val="00276034"/>
    <w:rsid w:val="002763B4"/>
    <w:rsid w:val="002E1BA0"/>
    <w:rsid w:val="0031140C"/>
    <w:rsid w:val="003F6AAD"/>
    <w:rsid w:val="00427B91"/>
    <w:rsid w:val="004534CB"/>
    <w:rsid w:val="004A7A01"/>
    <w:rsid w:val="004B245A"/>
    <w:rsid w:val="004C0BF2"/>
    <w:rsid w:val="005228BA"/>
    <w:rsid w:val="005B5096"/>
    <w:rsid w:val="0060189D"/>
    <w:rsid w:val="00637EB9"/>
    <w:rsid w:val="00655CC3"/>
    <w:rsid w:val="00666067"/>
    <w:rsid w:val="006A0FF4"/>
    <w:rsid w:val="007215FD"/>
    <w:rsid w:val="00734117"/>
    <w:rsid w:val="007615F5"/>
    <w:rsid w:val="007C0D6E"/>
    <w:rsid w:val="00885CA6"/>
    <w:rsid w:val="00887656"/>
    <w:rsid w:val="008C7852"/>
    <w:rsid w:val="008E0FCB"/>
    <w:rsid w:val="009455C7"/>
    <w:rsid w:val="009758C1"/>
    <w:rsid w:val="009A6512"/>
    <w:rsid w:val="00AA2509"/>
    <w:rsid w:val="00B148AD"/>
    <w:rsid w:val="00B84B60"/>
    <w:rsid w:val="00BE5A1F"/>
    <w:rsid w:val="00BF3AC7"/>
    <w:rsid w:val="00C75EDE"/>
    <w:rsid w:val="00CF11B7"/>
    <w:rsid w:val="00D25FE0"/>
    <w:rsid w:val="00D422AB"/>
    <w:rsid w:val="00D97EF0"/>
    <w:rsid w:val="00EA4D32"/>
    <w:rsid w:val="00EC04F5"/>
    <w:rsid w:val="00EE3293"/>
    <w:rsid w:val="00F307A1"/>
    <w:rsid w:val="00F95BC7"/>
    <w:rsid w:val="00FC1DC4"/>
    <w:rsid w:val="00FE7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4:docId w14:val="10B65A46"/>
  <w15:chartTrackingRefBased/>
  <w15:docId w15:val="{9A81C9CE-49C8-41CE-AEC7-7F2F0D1B4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D25FE0"/>
    <w:pPr>
      <w:keepNext/>
      <w:jc w:val="both"/>
      <w:outlineLvl w:val="0"/>
    </w:pPr>
    <w:rPr>
      <w:b/>
      <w:bCs/>
    </w:rPr>
  </w:style>
  <w:style w:type="paragraph" w:styleId="Heading2">
    <w:name w:val="heading 2"/>
    <w:aliases w:val="tieude 2,h2,h21,l2,H2"/>
    <w:basedOn w:val="Normal"/>
    <w:next w:val="Normal"/>
    <w:qFormat/>
    <w:rsid w:val="00D25FE0"/>
    <w:pPr>
      <w:keepNext/>
      <w:spacing w:before="240" w:after="60"/>
      <w:outlineLvl w:val="1"/>
    </w:pPr>
    <w:rPr>
      <w:rFonts w:ascii="Arial" w:hAnsi="Arial" w:cs="Arial"/>
      <w:b/>
      <w:bCs/>
      <w:i/>
      <w:iCs/>
      <w:sz w:val="28"/>
      <w:szCs w:val="28"/>
    </w:rPr>
  </w:style>
  <w:style w:type="paragraph" w:styleId="Heading3">
    <w:name w:val="heading 3"/>
    <w:aliases w:val="tieude 3,h3,h31,h31 Char"/>
    <w:basedOn w:val="Normal"/>
    <w:next w:val="Normal"/>
    <w:qFormat/>
    <w:rsid w:val="00243F44"/>
    <w:pPr>
      <w:keepNext/>
      <w:spacing w:before="240" w:after="60"/>
      <w:outlineLvl w:val="2"/>
    </w:pPr>
    <w:rPr>
      <w:rFonts w:ascii="Arial" w:hAnsi="Arial" w:cs="Arial"/>
      <w:b/>
      <w:bCs/>
      <w:sz w:val="26"/>
      <w:szCs w:val="26"/>
    </w:rPr>
  </w:style>
  <w:style w:type="paragraph" w:styleId="Heading4">
    <w:name w:val="heading 4"/>
    <w:basedOn w:val="Normal"/>
    <w:next w:val="Normal"/>
    <w:qFormat/>
    <w:rsid w:val="00243F44"/>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D25FE0"/>
    <w:pPr>
      <w:tabs>
        <w:tab w:val="center" w:pos="4320"/>
        <w:tab w:val="right" w:pos="8640"/>
      </w:tabs>
    </w:pPr>
  </w:style>
  <w:style w:type="paragraph" w:styleId="Footer">
    <w:name w:val="footer"/>
    <w:basedOn w:val="Normal"/>
    <w:rsid w:val="00D25FE0"/>
    <w:pPr>
      <w:tabs>
        <w:tab w:val="center" w:pos="4320"/>
        <w:tab w:val="right" w:pos="8640"/>
      </w:tabs>
    </w:pPr>
  </w:style>
  <w:style w:type="paragraph" w:styleId="Title">
    <w:name w:val="Title"/>
    <w:basedOn w:val="Normal"/>
    <w:qFormat/>
    <w:rsid w:val="00D25FE0"/>
    <w:pPr>
      <w:spacing w:before="240" w:after="60"/>
      <w:jc w:val="center"/>
      <w:outlineLvl w:val="0"/>
    </w:pPr>
    <w:rPr>
      <w:rFonts w:ascii="Arial" w:hAnsi="Arial" w:cs="Arial"/>
      <w:b/>
      <w:bCs/>
      <w:kern w:val="28"/>
      <w:sz w:val="32"/>
      <w:szCs w:val="32"/>
    </w:rPr>
  </w:style>
  <w:style w:type="paragraph" w:styleId="TOC1">
    <w:name w:val="toc 1"/>
    <w:basedOn w:val="Normal"/>
    <w:next w:val="Normal"/>
    <w:autoRedefine/>
    <w:uiPriority w:val="39"/>
    <w:rsid w:val="00D25FE0"/>
  </w:style>
  <w:style w:type="paragraph" w:styleId="TOC2">
    <w:name w:val="toc 2"/>
    <w:basedOn w:val="Normal"/>
    <w:next w:val="Normal"/>
    <w:autoRedefine/>
    <w:uiPriority w:val="39"/>
    <w:rsid w:val="00D25FE0"/>
    <w:pPr>
      <w:ind w:left="240"/>
    </w:pPr>
  </w:style>
  <w:style w:type="character" w:styleId="Hyperlink">
    <w:name w:val="Hyperlink"/>
    <w:uiPriority w:val="99"/>
    <w:rsid w:val="00D25FE0"/>
    <w:rPr>
      <w:color w:val="0000FF"/>
      <w:u w:val="single"/>
    </w:rPr>
  </w:style>
  <w:style w:type="paragraph" w:styleId="TOC3">
    <w:name w:val="toc 3"/>
    <w:basedOn w:val="Normal"/>
    <w:next w:val="Normal"/>
    <w:autoRedefine/>
    <w:uiPriority w:val="39"/>
    <w:rsid w:val="00BF3AC7"/>
    <w:pPr>
      <w:ind w:left="480"/>
    </w:pPr>
  </w:style>
  <w:style w:type="character" w:customStyle="1" w:styleId="apple-converted-space">
    <w:name w:val="apple-converted-space"/>
    <w:rsid w:val="004B245A"/>
  </w:style>
  <w:style w:type="paragraph" w:styleId="NormalWeb">
    <w:name w:val="Normal (Web)"/>
    <w:basedOn w:val="Normal"/>
    <w:uiPriority w:val="99"/>
    <w:unhideWhenUsed/>
    <w:rsid w:val="004A7A01"/>
    <w:pPr>
      <w:spacing w:before="100" w:beforeAutospacing="1" w:after="100" w:afterAutospacing="1"/>
    </w:pPr>
    <w:rPr>
      <w:lang w:val="vi-VN" w:eastAsia="vi-VN"/>
    </w:rPr>
  </w:style>
  <w:style w:type="paragraph" w:customStyle="1" w:styleId="TableContents">
    <w:name w:val="Table Contents"/>
    <w:basedOn w:val="Normal"/>
    <w:rsid w:val="00637EB9"/>
    <w:pPr>
      <w:widowControl w:val="0"/>
      <w:suppressLineNumbers/>
      <w:suppressAutoHyphens/>
      <w:spacing w:before="60" w:after="60"/>
      <w:ind w:left="113" w:right="113"/>
      <w:jc w:val="both"/>
    </w:pPr>
    <w:rPr>
      <w:rFonts w:ascii="Arial" w:hAnsi="Arial"/>
      <w:color w:val="000000"/>
      <w:sz w:val="22"/>
      <w:lang w:val="en-GB" w:eastAsia="en-GB"/>
    </w:rPr>
  </w:style>
  <w:style w:type="paragraph" w:styleId="Caption">
    <w:name w:val="caption"/>
    <w:aliases w:val="chung"/>
    <w:basedOn w:val="Normal"/>
    <w:next w:val="Normal"/>
    <w:qFormat/>
    <w:rsid w:val="009455C7"/>
    <w:pPr>
      <w:widowControl w:val="0"/>
      <w:tabs>
        <w:tab w:val="left" w:pos="567"/>
      </w:tabs>
      <w:autoSpaceDE w:val="0"/>
      <w:autoSpaceDN w:val="0"/>
      <w:spacing w:before="120" w:after="120" w:line="360" w:lineRule="auto"/>
      <w:jc w:val="both"/>
    </w:pPr>
    <w:rPr>
      <w:sz w:val="26"/>
      <w:szCs w:val="20"/>
    </w:rPr>
  </w:style>
  <w:style w:type="character" w:styleId="SubtleEmphasis">
    <w:name w:val="Subtle Emphasis"/>
    <w:uiPriority w:val="19"/>
    <w:qFormat/>
    <w:rsid w:val="00144640"/>
    <w:rPr>
      <w:i/>
      <w:iCs/>
      <w:color w:val="404040"/>
    </w:rPr>
  </w:style>
  <w:style w:type="table" w:styleId="TableGrid">
    <w:name w:val="Table Grid"/>
    <w:basedOn w:val="TableNormal"/>
    <w:rsid w:val="003F6A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1441004">
      <w:bodyDiv w:val="1"/>
      <w:marLeft w:val="0"/>
      <w:marRight w:val="0"/>
      <w:marTop w:val="0"/>
      <w:marBottom w:val="0"/>
      <w:divBdr>
        <w:top w:val="none" w:sz="0" w:space="0" w:color="auto"/>
        <w:left w:val="none" w:sz="0" w:space="0" w:color="auto"/>
        <w:bottom w:val="none" w:sz="0" w:space="0" w:color="auto"/>
        <w:right w:val="none" w:sz="0" w:space="0" w:color="auto"/>
      </w:divBdr>
    </w:div>
    <w:div w:id="171522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khuyendung.net/cung-danh-gia-2-website-dia-diem-an-uong-foody-vn-va-lozi-vn-diadiemanuong-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2311</Words>
  <Characters>13176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15457</CharactersWithSpaces>
  <SharedDoc>false</SharedDoc>
  <HLinks>
    <vt:vector size="174" baseType="variant">
      <vt:variant>
        <vt:i4>6225941</vt:i4>
      </vt:variant>
      <vt:variant>
        <vt:i4>171</vt:i4>
      </vt:variant>
      <vt:variant>
        <vt:i4>0</vt:i4>
      </vt:variant>
      <vt:variant>
        <vt:i4>5</vt:i4>
      </vt:variant>
      <vt:variant>
        <vt:lpwstr>http://khuyendung.net/cung-danh-gia-2-website-dia-diem-an-uong-foody-vn-va-lozi-vn-diadiemanuong-com/</vt:lpwstr>
      </vt:variant>
      <vt:variant>
        <vt:lpwstr/>
      </vt:variant>
      <vt:variant>
        <vt:i4>1245240</vt:i4>
      </vt:variant>
      <vt:variant>
        <vt:i4>164</vt:i4>
      </vt:variant>
      <vt:variant>
        <vt:i4>0</vt:i4>
      </vt:variant>
      <vt:variant>
        <vt:i4>5</vt:i4>
      </vt:variant>
      <vt:variant>
        <vt:lpwstr/>
      </vt:variant>
      <vt:variant>
        <vt:lpwstr>_Toc480491590</vt:lpwstr>
      </vt:variant>
      <vt:variant>
        <vt:i4>1179704</vt:i4>
      </vt:variant>
      <vt:variant>
        <vt:i4>158</vt:i4>
      </vt:variant>
      <vt:variant>
        <vt:i4>0</vt:i4>
      </vt:variant>
      <vt:variant>
        <vt:i4>5</vt:i4>
      </vt:variant>
      <vt:variant>
        <vt:lpwstr/>
      </vt:variant>
      <vt:variant>
        <vt:lpwstr>_Toc480491589</vt:lpwstr>
      </vt:variant>
      <vt:variant>
        <vt:i4>1179704</vt:i4>
      </vt:variant>
      <vt:variant>
        <vt:i4>152</vt:i4>
      </vt:variant>
      <vt:variant>
        <vt:i4>0</vt:i4>
      </vt:variant>
      <vt:variant>
        <vt:i4>5</vt:i4>
      </vt:variant>
      <vt:variant>
        <vt:lpwstr/>
      </vt:variant>
      <vt:variant>
        <vt:lpwstr>_Toc480491588</vt:lpwstr>
      </vt:variant>
      <vt:variant>
        <vt:i4>1179704</vt:i4>
      </vt:variant>
      <vt:variant>
        <vt:i4>146</vt:i4>
      </vt:variant>
      <vt:variant>
        <vt:i4>0</vt:i4>
      </vt:variant>
      <vt:variant>
        <vt:i4>5</vt:i4>
      </vt:variant>
      <vt:variant>
        <vt:lpwstr/>
      </vt:variant>
      <vt:variant>
        <vt:lpwstr>_Toc480491587</vt:lpwstr>
      </vt:variant>
      <vt:variant>
        <vt:i4>1179704</vt:i4>
      </vt:variant>
      <vt:variant>
        <vt:i4>140</vt:i4>
      </vt:variant>
      <vt:variant>
        <vt:i4>0</vt:i4>
      </vt:variant>
      <vt:variant>
        <vt:i4>5</vt:i4>
      </vt:variant>
      <vt:variant>
        <vt:lpwstr/>
      </vt:variant>
      <vt:variant>
        <vt:lpwstr>_Toc480491586</vt:lpwstr>
      </vt:variant>
      <vt:variant>
        <vt:i4>1179704</vt:i4>
      </vt:variant>
      <vt:variant>
        <vt:i4>134</vt:i4>
      </vt:variant>
      <vt:variant>
        <vt:i4>0</vt:i4>
      </vt:variant>
      <vt:variant>
        <vt:i4>5</vt:i4>
      </vt:variant>
      <vt:variant>
        <vt:lpwstr/>
      </vt:variant>
      <vt:variant>
        <vt:lpwstr>_Toc480491585</vt:lpwstr>
      </vt:variant>
      <vt:variant>
        <vt:i4>1179704</vt:i4>
      </vt:variant>
      <vt:variant>
        <vt:i4>128</vt:i4>
      </vt:variant>
      <vt:variant>
        <vt:i4>0</vt:i4>
      </vt:variant>
      <vt:variant>
        <vt:i4>5</vt:i4>
      </vt:variant>
      <vt:variant>
        <vt:lpwstr/>
      </vt:variant>
      <vt:variant>
        <vt:lpwstr>_Toc480491584</vt:lpwstr>
      </vt:variant>
      <vt:variant>
        <vt:i4>1179704</vt:i4>
      </vt:variant>
      <vt:variant>
        <vt:i4>122</vt:i4>
      </vt:variant>
      <vt:variant>
        <vt:i4>0</vt:i4>
      </vt:variant>
      <vt:variant>
        <vt:i4>5</vt:i4>
      </vt:variant>
      <vt:variant>
        <vt:lpwstr/>
      </vt:variant>
      <vt:variant>
        <vt:lpwstr>_Toc480491583</vt:lpwstr>
      </vt:variant>
      <vt:variant>
        <vt:i4>1179704</vt:i4>
      </vt:variant>
      <vt:variant>
        <vt:i4>116</vt:i4>
      </vt:variant>
      <vt:variant>
        <vt:i4>0</vt:i4>
      </vt:variant>
      <vt:variant>
        <vt:i4>5</vt:i4>
      </vt:variant>
      <vt:variant>
        <vt:lpwstr/>
      </vt:variant>
      <vt:variant>
        <vt:lpwstr>_Toc480491582</vt:lpwstr>
      </vt:variant>
      <vt:variant>
        <vt:i4>1179704</vt:i4>
      </vt:variant>
      <vt:variant>
        <vt:i4>110</vt:i4>
      </vt:variant>
      <vt:variant>
        <vt:i4>0</vt:i4>
      </vt:variant>
      <vt:variant>
        <vt:i4>5</vt:i4>
      </vt:variant>
      <vt:variant>
        <vt:lpwstr/>
      </vt:variant>
      <vt:variant>
        <vt:lpwstr>_Toc480491581</vt:lpwstr>
      </vt:variant>
      <vt:variant>
        <vt:i4>1179704</vt:i4>
      </vt:variant>
      <vt:variant>
        <vt:i4>104</vt:i4>
      </vt:variant>
      <vt:variant>
        <vt:i4>0</vt:i4>
      </vt:variant>
      <vt:variant>
        <vt:i4>5</vt:i4>
      </vt:variant>
      <vt:variant>
        <vt:lpwstr/>
      </vt:variant>
      <vt:variant>
        <vt:lpwstr>_Toc480491580</vt:lpwstr>
      </vt:variant>
      <vt:variant>
        <vt:i4>1900600</vt:i4>
      </vt:variant>
      <vt:variant>
        <vt:i4>98</vt:i4>
      </vt:variant>
      <vt:variant>
        <vt:i4>0</vt:i4>
      </vt:variant>
      <vt:variant>
        <vt:i4>5</vt:i4>
      </vt:variant>
      <vt:variant>
        <vt:lpwstr/>
      </vt:variant>
      <vt:variant>
        <vt:lpwstr>_Toc480491579</vt:lpwstr>
      </vt:variant>
      <vt:variant>
        <vt:i4>1900600</vt:i4>
      </vt:variant>
      <vt:variant>
        <vt:i4>92</vt:i4>
      </vt:variant>
      <vt:variant>
        <vt:i4>0</vt:i4>
      </vt:variant>
      <vt:variant>
        <vt:i4>5</vt:i4>
      </vt:variant>
      <vt:variant>
        <vt:lpwstr/>
      </vt:variant>
      <vt:variant>
        <vt:lpwstr>_Toc480491578</vt:lpwstr>
      </vt:variant>
      <vt:variant>
        <vt:i4>1900600</vt:i4>
      </vt:variant>
      <vt:variant>
        <vt:i4>86</vt:i4>
      </vt:variant>
      <vt:variant>
        <vt:i4>0</vt:i4>
      </vt:variant>
      <vt:variant>
        <vt:i4>5</vt:i4>
      </vt:variant>
      <vt:variant>
        <vt:lpwstr/>
      </vt:variant>
      <vt:variant>
        <vt:lpwstr>_Toc480491577</vt:lpwstr>
      </vt:variant>
      <vt:variant>
        <vt:i4>1900600</vt:i4>
      </vt:variant>
      <vt:variant>
        <vt:i4>80</vt:i4>
      </vt:variant>
      <vt:variant>
        <vt:i4>0</vt:i4>
      </vt:variant>
      <vt:variant>
        <vt:i4>5</vt:i4>
      </vt:variant>
      <vt:variant>
        <vt:lpwstr/>
      </vt:variant>
      <vt:variant>
        <vt:lpwstr>_Toc480491576</vt:lpwstr>
      </vt:variant>
      <vt:variant>
        <vt:i4>1900600</vt:i4>
      </vt:variant>
      <vt:variant>
        <vt:i4>74</vt:i4>
      </vt:variant>
      <vt:variant>
        <vt:i4>0</vt:i4>
      </vt:variant>
      <vt:variant>
        <vt:i4>5</vt:i4>
      </vt:variant>
      <vt:variant>
        <vt:lpwstr/>
      </vt:variant>
      <vt:variant>
        <vt:lpwstr>_Toc480491575</vt:lpwstr>
      </vt:variant>
      <vt:variant>
        <vt:i4>1900600</vt:i4>
      </vt:variant>
      <vt:variant>
        <vt:i4>68</vt:i4>
      </vt:variant>
      <vt:variant>
        <vt:i4>0</vt:i4>
      </vt:variant>
      <vt:variant>
        <vt:i4>5</vt:i4>
      </vt:variant>
      <vt:variant>
        <vt:lpwstr/>
      </vt:variant>
      <vt:variant>
        <vt:lpwstr>_Toc480491574</vt:lpwstr>
      </vt:variant>
      <vt:variant>
        <vt:i4>1900600</vt:i4>
      </vt:variant>
      <vt:variant>
        <vt:i4>62</vt:i4>
      </vt:variant>
      <vt:variant>
        <vt:i4>0</vt:i4>
      </vt:variant>
      <vt:variant>
        <vt:i4>5</vt:i4>
      </vt:variant>
      <vt:variant>
        <vt:lpwstr/>
      </vt:variant>
      <vt:variant>
        <vt:lpwstr>_Toc480491573</vt:lpwstr>
      </vt:variant>
      <vt:variant>
        <vt:i4>1900600</vt:i4>
      </vt:variant>
      <vt:variant>
        <vt:i4>56</vt:i4>
      </vt:variant>
      <vt:variant>
        <vt:i4>0</vt:i4>
      </vt:variant>
      <vt:variant>
        <vt:i4>5</vt:i4>
      </vt:variant>
      <vt:variant>
        <vt:lpwstr/>
      </vt:variant>
      <vt:variant>
        <vt:lpwstr>_Toc480491572</vt:lpwstr>
      </vt:variant>
      <vt:variant>
        <vt:i4>1900600</vt:i4>
      </vt:variant>
      <vt:variant>
        <vt:i4>50</vt:i4>
      </vt:variant>
      <vt:variant>
        <vt:i4>0</vt:i4>
      </vt:variant>
      <vt:variant>
        <vt:i4>5</vt:i4>
      </vt:variant>
      <vt:variant>
        <vt:lpwstr/>
      </vt:variant>
      <vt:variant>
        <vt:lpwstr>_Toc480491571</vt:lpwstr>
      </vt:variant>
      <vt:variant>
        <vt:i4>1900600</vt:i4>
      </vt:variant>
      <vt:variant>
        <vt:i4>44</vt:i4>
      </vt:variant>
      <vt:variant>
        <vt:i4>0</vt:i4>
      </vt:variant>
      <vt:variant>
        <vt:i4>5</vt:i4>
      </vt:variant>
      <vt:variant>
        <vt:lpwstr/>
      </vt:variant>
      <vt:variant>
        <vt:lpwstr>_Toc480491570</vt:lpwstr>
      </vt:variant>
      <vt:variant>
        <vt:i4>1835064</vt:i4>
      </vt:variant>
      <vt:variant>
        <vt:i4>38</vt:i4>
      </vt:variant>
      <vt:variant>
        <vt:i4>0</vt:i4>
      </vt:variant>
      <vt:variant>
        <vt:i4>5</vt:i4>
      </vt:variant>
      <vt:variant>
        <vt:lpwstr/>
      </vt:variant>
      <vt:variant>
        <vt:lpwstr>_Toc480491569</vt:lpwstr>
      </vt:variant>
      <vt:variant>
        <vt:i4>1835064</vt:i4>
      </vt:variant>
      <vt:variant>
        <vt:i4>32</vt:i4>
      </vt:variant>
      <vt:variant>
        <vt:i4>0</vt:i4>
      </vt:variant>
      <vt:variant>
        <vt:i4>5</vt:i4>
      </vt:variant>
      <vt:variant>
        <vt:lpwstr/>
      </vt:variant>
      <vt:variant>
        <vt:lpwstr>_Toc480491568</vt:lpwstr>
      </vt:variant>
      <vt:variant>
        <vt:i4>1835064</vt:i4>
      </vt:variant>
      <vt:variant>
        <vt:i4>26</vt:i4>
      </vt:variant>
      <vt:variant>
        <vt:i4>0</vt:i4>
      </vt:variant>
      <vt:variant>
        <vt:i4>5</vt:i4>
      </vt:variant>
      <vt:variant>
        <vt:lpwstr/>
      </vt:variant>
      <vt:variant>
        <vt:lpwstr>_Toc480491567</vt:lpwstr>
      </vt:variant>
      <vt:variant>
        <vt:i4>1835064</vt:i4>
      </vt:variant>
      <vt:variant>
        <vt:i4>20</vt:i4>
      </vt:variant>
      <vt:variant>
        <vt:i4>0</vt:i4>
      </vt:variant>
      <vt:variant>
        <vt:i4>5</vt:i4>
      </vt:variant>
      <vt:variant>
        <vt:lpwstr/>
      </vt:variant>
      <vt:variant>
        <vt:lpwstr>_Toc480491566</vt:lpwstr>
      </vt:variant>
      <vt:variant>
        <vt:i4>1835064</vt:i4>
      </vt:variant>
      <vt:variant>
        <vt:i4>14</vt:i4>
      </vt:variant>
      <vt:variant>
        <vt:i4>0</vt:i4>
      </vt:variant>
      <vt:variant>
        <vt:i4>5</vt:i4>
      </vt:variant>
      <vt:variant>
        <vt:lpwstr/>
      </vt:variant>
      <vt:variant>
        <vt:lpwstr>_Toc480491565</vt:lpwstr>
      </vt:variant>
      <vt:variant>
        <vt:i4>1835064</vt:i4>
      </vt:variant>
      <vt:variant>
        <vt:i4>8</vt:i4>
      </vt:variant>
      <vt:variant>
        <vt:i4>0</vt:i4>
      </vt:variant>
      <vt:variant>
        <vt:i4>5</vt:i4>
      </vt:variant>
      <vt:variant>
        <vt:lpwstr/>
      </vt:variant>
      <vt:variant>
        <vt:lpwstr>_Toc480491564</vt:lpwstr>
      </vt:variant>
      <vt:variant>
        <vt:i4>1835064</vt:i4>
      </vt:variant>
      <vt:variant>
        <vt:i4>2</vt:i4>
      </vt:variant>
      <vt:variant>
        <vt:i4>0</vt:i4>
      </vt:variant>
      <vt:variant>
        <vt:i4>5</vt:i4>
      </vt:variant>
      <vt:variant>
        <vt:lpwstr/>
      </vt:variant>
      <vt:variant>
        <vt:lpwstr>_Toc480491563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Truong Xuan Nam</dc:creator>
  <cp:keywords/>
  <dc:description/>
  <cp:lastModifiedBy>Hải Đức</cp:lastModifiedBy>
  <cp:revision>2</cp:revision>
  <dcterms:created xsi:type="dcterms:W3CDTF">2017-04-23T15:01:00Z</dcterms:created>
  <dcterms:modified xsi:type="dcterms:W3CDTF">2017-04-23T15:01:00Z</dcterms:modified>
</cp:coreProperties>
</file>