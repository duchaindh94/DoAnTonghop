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E0" w:rsidRPr="004C0BF2" w:rsidRDefault="00EC6B95" w:rsidP="00537241">
      <w:pPr>
        <w:spacing w:after="120"/>
        <w:jc w:val="both"/>
      </w:pPr>
      <w:bookmarkStart w:id="0" w:name="_Toc57079208"/>
      <w:r>
        <w:rPr>
          <w:noProof/>
        </w:rPr>
        <w:drawing>
          <wp:inline distT="0" distB="0" distL="0" distR="0">
            <wp:extent cx="5641975" cy="963295"/>
            <wp:effectExtent l="0" t="0" r="0" b="0"/>
            <wp:docPr id="3" name="Picture 1"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975" cy="963295"/>
                    </a:xfrm>
                    <a:prstGeom prst="rect">
                      <a:avLst/>
                    </a:prstGeom>
                    <a:noFill/>
                    <a:ln>
                      <a:noFill/>
                    </a:ln>
                  </pic:spPr>
                </pic:pic>
              </a:graphicData>
            </a:graphic>
          </wp:inline>
        </w:drawing>
      </w:r>
    </w:p>
    <w:p w:rsidR="00D25FE0" w:rsidRPr="004C0BF2" w:rsidRDefault="00D25FE0" w:rsidP="00537241">
      <w:pPr>
        <w:spacing w:after="120"/>
        <w:jc w:val="both"/>
      </w:pPr>
    </w:p>
    <w:p w:rsidR="00D25FE0" w:rsidRPr="004C0BF2" w:rsidRDefault="00D25FE0" w:rsidP="00537241">
      <w:pPr>
        <w:jc w:val="both"/>
      </w:pPr>
    </w:p>
    <w:p w:rsidR="00FE767E" w:rsidRDefault="00FE767E" w:rsidP="00537241">
      <w:pPr>
        <w:jc w:val="both"/>
      </w:pPr>
    </w:p>
    <w:p w:rsidR="00FE767E" w:rsidRPr="004C0BF2" w:rsidRDefault="00FE767E" w:rsidP="00537241">
      <w:pPr>
        <w:jc w:val="both"/>
      </w:pPr>
    </w:p>
    <w:p w:rsidR="00D25FE0" w:rsidRPr="004C0BF2" w:rsidRDefault="00D25FE0" w:rsidP="00537241">
      <w:pPr>
        <w:jc w:val="both"/>
      </w:pPr>
    </w:p>
    <w:p w:rsidR="00D25FE0" w:rsidRPr="004C0BF2" w:rsidRDefault="00D25FE0" w:rsidP="00537241">
      <w:pPr>
        <w:spacing w:after="120"/>
        <w:jc w:val="both"/>
      </w:pPr>
    </w:p>
    <w:p w:rsidR="00D25FE0" w:rsidRPr="00FE767E" w:rsidRDefault="003A3550" w:rsidP="00537241">
      <w:pPr>
        <w:jc w:val="both"/>
        <w:rPr>
          <w:b/>
          <w:bCs/>
          <w:sz w:val="54"/>
        </w:rPr>
      </w:pPr>
      <w:bookmarkStart w:id="1" w:name="_Toc34555452"/>
      <w:bookmarkStart w:id="2" w:name="_Toc34555517"/>
      <w:r>
        <w:rPr>
          <w:b/>
          <w:bCs/>
          <w:sz w:val="54"/>
        </w:rPr>
        <w:t>Mạng xã hội giới thiệu đồ ăn</w:t>
      </w:r>
    </w:p>
    <w:p w:rsidR="00D25FE0" w:rsidRPr="00FE767E" w:rsidRDefault="00D25FE0" w:rsidP="00537241">
      <w:pPr>
        <w:jc w:val="both"/>
        <w:rPr>
          <w:b/>
          <w:bCs/>
          <w:sz w:val="54"/>
        </w:rPr>
      </w:pPr>
      <w:r w:rsidRPr="00FE767E">
        <w:rPr>
          <w:b/>
          <w:bCs/>
          <w:sz w:val="54"/>
        </w:rPr>
        <w:t>Documentation</w:t>
      </w:r>
      <w:bookmarkEnd w:id="1"/>
      <w:bookmarkEnd w:id="2"/>
    </w:p>
    <w:p w:rsidR="00D25FE0" w:rsidRDefault="00D25FE0" w:rsidP="00537241">
      <w:pPr>
        <w:pStyle w:val="Title"/>
        <w:spacing w:before="0" w:after="120"/>
        <w:jc w:val="both"/>
        <w:outlineLvl w:val="9"/>
        <w:rPr>
          <w:rFonts w:ascii="Times New Roman" w:hAnsi="Times New Roman" w:cs="Times New Roman"/>
          <w:b w:val="0"/>
          <w:sz w:val="24"/>
          <w:szCs w:val="24"/>
        </w:rPr>
      </w:pPr>
    </w:p>
    <w:p w:rsidR="00FE767E" w:rsidRDefault="00FE767E" w:rsidP="00537241">
      <w:pPr>
        <w:pStyle w:val="Title"/>
        <w:spacing w:before="0" w:after="120"/>
        <w:jc w:val="both"/>
        <w:outlineLvl w:val="9"/>
        <w:rPr>
          <w:rFonts w:ascii="Times New Roman" w:hAnsi="Times New Roman" w:cs="Times New Roman"/>
          <w:b w:val="0"/>
          <w:sz w:val="24"/>
          <w:szCs w:val="24"/>
        </w:rPr>
      </w:pPr>
    </w:p>
    <w:p w:rsidR="00FE767E" w:rsidRPr="00FE767E" w:rsidRDefault="00FE767E" w:rsidP="00537241">
      <w:pPr>
        <w:pStyle w:val="Title"/>
        <w:spacing w:before="0" w:after="120"/>
        <w:jc w:val="both"/>
        <w:outlineLvl w:val="9"/>
        <w:rPr>
          <w:rFonts w:ascii="Times New Roman" w:hAnsi="Times New Roman" w:cs="Times New Roman"/>
          <w:b w:val="0"/>
          <w:sz w:val="24"/>
          <w:szCs w:val="24"/>
        </w:rPr>
      </w:pPr>
    </w:p>
    <w:p w:rsidR="00D25FE0" w:rsidRPr="00FE767E" w:rsidRDefault="00D25FE0" w:rsidP="00537241">
      <w:pPr>
        <w:jc w:val="both"/>
      </w:pPr>
    </w:p>
    <w:p w:rsidR="00D25FE0" w:rsidRPr="00FE767E" w:rsidRDefault="00D25FE0" w:rsidP="00537241">
      <w:pPr>
        <w:spacing w:after="120"/>
        <w:jc w:val="both"/>
      </w:pPr>
    </w:p>
    <w:p w:rsidR="00D25FE0" w:rsidRPr="00FE767E" w:rsidRDefault="00D25FE0" w:rsidP="00537241">
      <w:pPr>
        <w:spacing w:after="1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FE767E" w:rsidRPr="004C0BF2">
        <w:trPr>
          <w:cantSplit/>
          <w:trHeight w:val="880"/>
          <w:jc w:val="center"/>
        </w:trPr>
        <w:tc>
          <w:tcPr>
            <w:tcW w:w="6660" w:type="dxa"/>
            <w:gridSpan w:val="2"/>
            <w:vAlign w:val="center"/>
          </w:tcPr>
          <w:p w:rsidR="00FE767E" w:rsidRPr="00FE767E" w:rsidRDefault="003A3550" w:rsidP="00537241">
            <w:pPr>
              <w:spacing w:after="120"/>
              <w:jc w:val="both"/>
              <w:rPr>
                <w:b/>
                <w:bCs/>
                <w:sz w:val="36"/>
                <w:szCs w:val="36"/>
              </w:rPr>
            </w:pPr>
            <w:r>
              <w:rPr>
                <w:b/>
                <w:bCs/>
                <w:sz w:val="36"/>
                <w:szCs w:val="36"/>
              </w:rPr>
              <w:t>Class 58PM1</w:t>
            </w:r>
          </w:p>
        </w:tc>
      </w:tr>
      <w:tr w:rsidR="00FE767E" w:rsidRPr="004C0BF2">
        <w:trPr>
          <w:cantSplit/>
          <w:jc w:val="center"/>
        </w:trPr>
        <w:tc>
          <w:tcPr>
            <w:tcW w:w="2128" w:type="dxa"/>
            <w:vAlign w:val="center"/>
          </w:tcPr>
          <w:p w:rsidR="00FE767E" w:rsidRPr="00FE767E" w:rsidRDefault="00FE767E" w:rsidP="00537241">
            <w:pPr>
              <w:spacing w:after="120"/>
              <w:jc w:val="both"/>
              <w:rPr>
                <w:b/>
                <w:bCs/>
                <w:sz w:val="28"/>
                <w:szCs w:val="28"/>
              </w:rPr>
            </w:pPr>
            <w:r>
              <w:rPr>
                <w:b/>
                <w:bCs/>
                <w:sz w:val="28"/>
                <w:szCs w:val="28"/>
              </w:rPr>
              <w:t>Group Member</w:t>
            </w:r>
          </w:p>
        </w:tc>
        <w:tc>
          <w:tcPr>
            <w:tcW w:w="4532" w:type="dxa"/>
          </w:tcPr>
          <w:p w:rsidR="003A3550" w:rsidRDefault="003A3550" w:rsidP="00537241">
            <w:pPr>
              <w:spacing w:after="120"/>
              <w:ind w:left="720"/>
              <w:jc w:val="both"/>
              <w:rPr>
                <w:bCs/>
                <w:sz w:val="28"/>
                <w:szCs w:val="28"/>
              </w:rPr>
            </w:pPr>
            <w:r>
              <w:rPr>
                <w:bCs/>
                <w:sz w:val="28"/>
                <w:szCs w:val="28"/>
              </w:rPr>
              <w:t>Nguyễn Đức Hải</w:t>
            </w:r>
          </w:p>
          <w:p w:rsidR="003A3550" w:rsidRDefault="003A3550" w:rsidP="00537241">
            <w:pPr>
              <w:spacing w:after="120"/>
              <w:ind w:left="720"/>
              <w:jc w:val="both"/>
              <w:rPr>
                <w:bCs/>
                <w:sz w:val="28"/>
                <w:szCs w:val="28"/>
              </w:rPr>
            </w:pPr>
            <w:r>
              <w:rPr>
                <w:bCs/>
                <w:sz w:val="28"/>
                <w:szCs w:val="28"/>
              </w:rPr>
              <w:t>Nguyễn Ngọc Hoa</w:t>
            </w:r>
          </w:p>
          <w:p w:rsidR="003A3550" w:rsidRDefault="003A3550" w:rsidP="00537241">
            <w:pPr>
              <w:spacing w:after="120"/>
              <w:ind w:left="720"/>
              <w:jc w:val="both"/>
              <w:rPr>
                <w:bCs/>
                <w:sz w:val="28"/>
                <w:szCs w:val="28"/>
              </w:rPr>
            </w:pPr>
            <w:r>
              <w:rPr>
                <w:bCs/>
                <w:sz w:val="28"/>
                <w:szCs w:val="28"/>
              </w:rPr>
              <w:t>Nguyễn Nhật Ninh</w:t>
            </w:r>
          </w:p>
          <w:p w:rsidR="003A3550" w:rsidRDefault="003A3550" w:rsidP="00537241">
            <w:pPr>
              <w:spacing w:after="120"/>
              <w:ind w:left="720"/>
              <w:jc w:val="both"/>
              <w:rPr>
                <w:bCs/>
                <w:sz w:val="28"/>
                <w:szCs w:val="28"/>
              </w:rPr>
            </w:pPr>
            <w:r>
              <w:rPr>
                <w:bCs/>
                <w:sz w:val="28"/>
                <w:szCs w:val="28"/>
              </w:rPr>
              <w:t>Nguyễn Thị Ngọc Hoài Phương</w:t>
            </w:r>
          </w:p>
          <w:p w:rsidR="00FE767E" w:rsidRPr="00FE767E" w:rsidRDefault="003A3550" w:rsidP="00537241">
            <w:pPr>
              <w:spacing w:after="120"/>
              <w:ind w:left="720"/>
              <w:jc w:val="both"/>
              <w:rPr>
                <w:bCs/>
                <w:sz w:val="28"/>
                <w:szCs w:val="28"/>
              </w:rPr>
            </w:pPr>
            <w:r>
              <w:rPr>
                <w:bCs/>
                <w:sz w:val="28"/>
                <w:szCs w:val="28"/>
              </w:rPr>
              <w:t>Trần Nam Anh</w:t>
            </w:r>
          </w:p>
        </w:tc>
      </w:tr>
      <w:tr w:rsidR="00D25FE0" w:rsidRPr="004C0BF2">
        <w:trPr>
          <w:jc w:val="center"/>
        </w:trPr>
        <w:tc>
          <w:tcPr>
            <w:tcW w:w="2128" w:type="dxa"/>
            <w:vAlign w:val="center"/>
          </w:tcPr>
          <w:p w:rsidR="00D25FE0" w:rsidRPr="00FE767E" w:rsidRDefault="00D25FE0" w:rsidP="00537241">
            <w:pPr>
              <w:spacing w:after="120"/>
              <w:jc w:val="both"/>
              <w:rPr>
                <w:b/>
                <w:bCs/>
                <w:sz w:val="28"/>
                <w:szCs w:val="28"/>
              </w:rPr>
            </w:pPr>
            <w:r w:rsidRPr="00FE767E">
              <w:rPr>
                <w:b/>
                <w:bCs/>
                <w:sz w:val="28"/>
                <w:szCs w:val="28"/>
              </w:rPr>
              <w:t>Instructor</w:t>
            </w:r>
          </w:p>
        </w:tc>
        <w:tc>
          <w:tcPr>
            <w:tcW w:w="4532" w:type="dxa"/>
            <w:vAlign w:val="center"/>
          </w:tcPr>
          <w:p w:rsidR="00D25FE0" w:rsidRPr="00FE767E" w:rsidRDefault="003A3550" w:rsidP="00537241">
            <w:pPr>
              <w:spacing w:after="120"/>
              <w:jc w:val="both"/>
              <w:rPr>
                <w:bCs/>
                <w:sz w:val="28"/>
                <w:szCs w:val="28"/>
              </w:rPr>
            </w:pPr>
            <w:r>
              <w:rPr>
                <w:bCs/>
                <w:sz w:val="28"/>
                <w:szCs w:val="28"/>
              </w:rPr>
              <w:t>Phan Hữu Trung</w:t>
            </w:r>
          </w:p>
        </w:tc>
      </w:tr>
    </w:tbl>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FE767E" w:rsidRPr="00FE767E" w:rsidRDefault="00FE767E"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E26594" w:rsidRPr="00FE767E" w:rsidRDefault="00E26594" w:rsidP="00537241">
      <w:pPr>
        <w:pStyle w:val="Title"/>
        <w:spacing w:before="0" w:after="120"/>
        <w:jc w:val="both"/>
        <w:outlineLvl w:val="9"/>
        <w:rPr>
          <w:rFonts w:ascii="Times New Roman" w:hAnsi="Times New Roman" w:cs="Times New Roman"/>
          <w:sz w:val="24"/>
          <w:szCs w:val="24"/>
        </w:rPr>
      </w:pPr>
    </w:p>
    <w:p w:rsidR="00D4179D" w:rsidRDefault="00FE767E" w:rsidP="00537241">
      <w:pPr>
        <w:pStyle w:val="TOC1"/>
        <w:jc w:val="both"/>
        <w:rPr>
          <w:b/>
          <w:sz w:val="28"/>
        </w:rPr>
      </w:pPr>
      <w:r w:rsidRPr="00FE767E">
        <w:t xml:space="preserve">- </w:t>
      </w:r>
      <w:smartTag w:uri="urn:schemas-microsoft-com:office:smarttags" w:element="place">
        <w:smartTag w:uri="urn:schemas-microsoft-com:office:smarttags" w:element="City">
          <w:r w:rsidR="00D25FE0" w:rsidRPr="00FE767E">
            <w:t>Hanoi</w:t>
          </w:r>
        </w:smartTag>
      </w:smartTag>
      <w:r w:rsidR="00D25FE0" w:rsidRPr="00FE767E">
        <w:t>,</w:t>
      </w:r>
      <w:r w:rsidRPr="00FE767E">
        <w:t xml:space="preserve"> </w:t>
      </w:r>
      <w:r w:rsidR="003A3550">
        <w:t>05/2017</w:t>
      </w:r>
      <w:r w:rsidRPr="00FE767E">
        <w:t xml:space="preserve"> -</w:t>
      </w:r>
      <w:r w:rsidR="00D25FE0" w:rsidRPr="00FE767E">
        <w:br w:type="page"/>
      </w:r>
      <w:r w:rsidRPr="00FE767E">
        <w:rPr>
          <w:b/>
          <w:sz w:val="28"/>
        </w:rPr>
        <w:lastRenderedPageBreak/>
        <w:t>INDEX</w:t>
      </w:r>
    </w:p>
    <w:p w:rsidR="00D4179D" w:rsidRDefault="00D25FE0" w:rsidP="00537241">
      <w:pPr>
        <w:pStyle w:val="TOC1"/>
        <w:jc w:val="both"/>
        <w:rPr>
          <w:rFonts w:asciiTheme="minorHAnsi" w:eastAsiaTheme="minorEastAsia" w:hAnsiTheme="minorHAnsi" w:cstheme="minorBidi"/>
          <w:noProof/>
          <w:sz w:val="22"/>
          <w:szCs w:val="22"/>
        </w:rPr>
      </w:pPr>
      <w:r w:rsidRPr="00243F44">
        <w:rPr>
          <w:sz w:val="32"/>
          <w:szCs w:val="32"/>
        </w:rPr>
        <w:fldChar w:fldCharType="begin"/>
      </w:r>
      <w:r w:rsidRPr="00243F44">
        <w:rPr>
          <w:sz w:val="32"/>
          <w:szCs w:val="32"/>
        </w:rPr>
        <w:instrText xml:space="preserve"> TOC \o "1-3" \h \z \u </w:instrText>
      </w:r>
      <w:r w:rsidRPr="00243F44">
        <w:rPr>
          <w:sz w:val="32"/>
          <w:szCs w:val="32"/>
        </w:rPr>
        <w:fldChar w:fldCharType="separate"/>
      </w:r>
      <w:hyperlink w:anchor="_Toc480758570" w:history="1">
        <w:r w:rsidR="00D4179D" w:rsidRPr="001A630E">
          <w:rPr>
            <w:rStyle w:val="Hyperlink"/>
            <w:noProof/>
          </w:rPr>
          <w:t>1.</w:t>
        </w:r>
        <w:r w:rsidR="00D4179D">
          <w:rPr>
            <w:rFonts w:asciiTheme="minorHAnsi" w:eastAsiaTheme="minorEastAsia" w:hAnsiTheme="minorHAnsi" w:cstheme="minorBidi"/>
            <w:noProof/>
            <w:sz w:val="22"/>
            <w:szCs w:val="22"/>
          </w:rPr>
          <w:tab/>
        </w:r>
        <w:r w:rsidR="00D4179D" w:rsidRPr="001A630E">
          <w:rPr>
            <w:rStyle w:val="Hyperlink"/>
            <w:noProof/>
          </w:rPr>
          <w:t>Problem Definition</w:t>
        </w:r>
        <w:r w:rsidR="00D4179D">
          <w:rPr>
            <w:noProof/>
            <w:webHidden/>
          </w:rPr>
          <w:tab/>
        </w:r>
        <w:r w:rsidR="00D4179D">
          <w:rPr>
            <w:noProof/>
            <w:webHidden/>
          </w:rPr>
          <w:fldChar w:fldCharType="begin"/>
        </w:r>
        <w:r w:rsidR="00D4179D">
          <w:rPr>
            <w:noProof/>
            <w:webHidden/>
          </w:rPr>
          <w:instrText xml:space="preserve"> PAGEREF _Toc480758570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1" w:history="1">
        <w:r w:rsidR="00D4179D" w:rsidRPr="001A630E">
          <w:rPr>
            <w:rStyle w:val="Hyperlink"/>
            <w:noProof/>
          </w:rPr>
          <w:t>1.1.</w:t>
        </w:r>
        <w:r w:rsidR="00D4179D">
          <w:rPr>
            <w:rFonts w:asciiTheme="minorHAnsi" w:eastAsiaTheme="minorEastAsia" w:hAnsiTheme="minorHAnsi" w:cstheme="minorBidi"/>
            <w:noProof/>
            <w:sz w:val="22"/>
            <w:szCs w:val="22"/>
          </w:rPr>
          <w:tab/>
        </w:r>
        <w:r w:rsidR="00D4179D" w:rsidRPr="001A630E">
          <w:rPr>
            <w:rStyle w:val="Hyperlink"/>
            <w:noProof/>
          </w:rPr>
          <w:t>Problem Abstraction</w:t>
        </w:r>
        <w:r w:rsidR="00D4179D">
          <w:rPr>
            <w:noProof/>
            <w:webHidden/>
          </w:rPr>
          <w:tab/>
        </w:r>
        <w:r w:rsidR="00D4179D">
          <w:rPr>
            <w:noProof/>
            <w:webHidden/>
          </w:rPr>
          <w:fldChar w:fldCharType="begin"/>
        </w:r>
        <w:r w:rsidR="00D4179D">
          <w:rPr>
            <w:noProof/>
            <w:webHidden/>
          </w:rPr>
          <w:instrText xml:space="preserve"> PAGEREF _Toc480758571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2" w:history="1">
        <w:r w:rsidR="00D4179D" w:rsidRPr="001A630E">
          <w:rPr>
            <w:rStyle w:val="Hyperlink"/>
            <w:noProof/>
          </w:rPr>
          <w:t>1.2.</w:t>
        </w:r>
        <w:r w:rsidR="00D4179D">
          <w:rPr>
            <w:rFonts w:asciiTheme="minorHAnsi" w:eastAsiaTheme="minorEastAsia" w:hAnsiTheme="minorHAnsi" w:cstheme="minorBidi"/>
            <w:noProof/>
            <w:sz w:val="22"/>
            <w:szCs w:val="22"/>
          </w:rPr>
          <w:tab/>
        </w:r>
        <w:r w:rsidR="00D4179D" w:rsidRPr="001A630E">
          <w:rPr>
            <w:rStyle w:val="Hyperlink"/>
            <w:noProof/>
          </w:rPr>
          <w:t>The Current System</w:t>
        </w:r>
        <w:r w:rsidR="00D4179D">
          <w:rPr>
            <w:noProof/>
            <w:webHidden/>
          </w:rPr>
          <w:tab/>
        </w:r>
        <w:r w:rsidR="00D4179D">
          <w:rPr>
            <w:noProof/>
            <w:webHidden/>
          </w:rPr>
          <w:fldChar w:fldCharType="begin"/>
        </w:r>
        <w:r w:rsidR="00D4179D">
          <w:rPr>
            <w:noProof/>
            <w:webHidden/>
          </w:rPr>
          <w:instrText xml:space="preserve"> PAGEREF _Toc480758572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3" w:history="1">
        <w:r w:rsidR="00D4179D" w:rsidRPr="001A630E">
          <w:rPr>
            <w:rStyle w:val="Hyperlink"/>
            <w:noProof/>
          </w:rPr>
          <w:t>1.3.</w:t>
        </w:r>
        <w:r w:rsidR="00D4179D">
          <w:rPr>
            <w:rFonts w:asciiTheme="minorHAnsi" w:eastAsiaTheme="minorEastAsia" w:hAnsiTheme="minorHAnsi" w:cstheme="minorBidi"/>
            <w:noProof/>
            <w:sz w:val="22"/>
            <w:szCs w:val="22"/>
          </w:rPr>
          <w:tab/>
        </w:r>
        <w:r w:rsidR="00D4179D" w:rsidRPr="001A630E">
          <w:rPr>
            <w:rStyle w:val="Hyperlink"/>
            <w:noProof/>
          </w:rPr>
          <w:t>The Proposed System</w:t>
        </w:r>
        <w:r w:rsidR="00D4179D">
          <w:rPr>
            <w:noProof/>
            <w:webHidden/>
          </w:rPr>
          <w:tab/>
        </w:r>
        <w:r w:rsidR="00D4179D">
          <w:rPr>
            <w:noProof/>
            <w:webHidden/>
          </w:rPr>
          <w:fldChar w:fldCharType="begin"/>
        </w:r>
        <w:r w:rsidR="00D4179D">
          <w:rPr>
            <w:noProof/>
            <w:webHidden/>
          </w:rPr>
          <w:instrText xml:space="preserve"> PAGEREF _Toc480758573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4" w:history="1">
        <w:r w:rsidR="00D4179D" w:rsidRPr="001A630E">
          <w:rPr>
            <w:rStyle w:val="Hyperlink"/>
            <w:noProof/>
          </w:rPr>
          <w:t>1.4.</w:t>
        </w:r>
        <w:r w:rsidR="00D4179D">
          <w:rPr>
            <w:rFonts w:asciiTheme="minorHAnsi" w:eastAsiaTheme="minorEastAsia" w:hAnsiTheme="minorHAnsi" w:cstheme="minorBidi"/>
            <w:noProof/>
            <w:sz w:val="22"/>
            <w:szCs w:val="22"/>
          </w:rPr>
          <w:tab/>
        </w:r>
        <w:r w:rsidR="00D4179D" w:rsidRPr="001A630E">
          <w:rPr>
            <w:rStyle w:val="Hyperlink"/>
            <w:noProof/>
          </w:rPr>
          <w:t>Boundaries of the System</w:t>
        </w:r>
        <w:r w:rsidR="00D4179D">
          <w:rPr>
            <w:noProof/>
            <w:webHidden/>
          </w:rPr>
          <w:tab/>
        </w:r>
        <w:r w:rsidR="00D4179D">
          <w:rPr>
            <w:noProof/>
            <w:webHidden/>
          </w:rPr>
          <w:fldChar w:fldCharType="begin"/>
        </w:r>
        <w:r w:rsidR="00D4179D">
          <w:rPr>
            <w:noProof/>
            <w:webHidden/>
          </w:rPr>
          <w:instrText xml:space="preserve"> PAGEREF _Toc480758574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5" w:history="1">
        <w:r w:rsidR="00D4179D" w:rsidRPr="001A630E">
          <w:rPr>
            <w:rStyle w:val="Hyperlink"/>
            <w:noProof/>
          </w:rPr>
          <w:t>1.5.</w:t>
        </w:r>
        <w:r w:rsidR="00D4179D">
          <w:rPr>
            <w:rFonts w:asciiTheme="minorHAnsi" w:eastAsiaTheme="minorEastAsia" w:hAnsiTheme="minorHAnsi" w:cstheme="minorBidi"/>
            <w:noProof/>
            <w:sz w:val="22"/>
            <w:szCs w:val="22"/>
          </w:rPr>
          <w:tab/>
        </w:r>
        <w:r w:rsidR="00D4179D" w:rsidRPr="001A630E">
          <w:rPr>
            <w:rStyle w:val="Hyperlink"/>
            <w:noProof/>
          </w:rPr>
          <w:t>Hardware and Software Requirements</w:t>
        </w:r>
        <w:r w:rsidR="00D4179D">
          <w:rPr>
            <w:noProof/>
            <w:webHidden/>
          </w:rPr>
          <w:tab/>
        </w:r>
        <w:r w:rsidR="00D4179D">
          <w:rPr>
            <w:noProof/>
            <w:webHidden/>
          </w:rPr>
          <w:fldChar w:fldCharType="begin"/>
        </w:r>
        <w:r w:rsidR="00D4179D">
          <w:rPr>
            <w:noProof/>
            <w:webHidden/>
          </w:rPr>
          <w:instrText xml:space="preserve"> PAGEREF _Toc480758575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8757EE"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6" w:history="1">
        <w:r w:rsidR="00D4179D" w:rsidRPr="001A630E">
          <w:rPr>
            <w:rStyle w:val="Hyperlink"/>
            <w:noProof/>
          </w:rPr>
          <w:t>1.5.1.</w:t>
        </w:r>
        <w:r w:rsidR="00D4179D">
          <w:rPr>
            <w:rFonts w:asciiTheme="minorHAnsi" w:eastAsiaTheme="minorEastAsia" w:hAnsiTheme="minorHAnsi" w:cstheme="minorBidi"/>
            <w:noProof/>
            <w:sz w:val="22"/>
            <w:szCs w:val="22"/>
          </w:rPr>
          <w:tab/>
        </w:r>
        <w:r w:rsidR="00D4179D" w:rsidRPr="001A630E">
          <w:rPr>
            <w:rStyle w:val="Hyperlink"/>
            <w:noProof/>
          </w:rPr>
          <w:t>Minimum Requirements</w:t>
        </w:r>
        <w:r w:rsidR="00D4179D">
          <w:rPr>
            <w:noProof/>
            <w:webHidden/>
          </w:rPr>
          <w:tab/>
        </w:r>
        <w:r w:rsidR="00D4179D">
          <w:rPr>
            <w:noProof/>
            <w:webHidden/>
          </w:rPr>
          <w:fldChar w:fldCharType="begin"/>
        </w:r>
        <w:r w:rsidR="00D4179D">
          <w:rPr>
            <w:noProof/>
            <w:webHidden/>
          </w:rPr>
          <w:instrText xml:space="preserve"> PAGEREF _Toc480758576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8757EE"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7" w:history="1">
        <w:r w:rsidR="00D4179D" w:rsidRPr="001A630E">
          <w:rPr>
            <w:rStyle w:val="Hyperlink"/>
            <w:noProof/>
          </w:rPr>
          <w:t>1.5.2.</w:t>
        </w:r>
        <w:r w:rsidR="00D4179D">
          <w:rPr>
            <w:rFonts w:asciiTheme="minorHAnsi" w:eastAsiaTheme="minorEastAsia" w:hAnsiTheme="minorHAnsi" w:cstheme="minorBidi"/>
            <w:noProof/>
            <w:sz w:val="22"/>
            <w:szCs w:val="22"/>
          </w:rPr>
          <w:tab/>
        </w:r>
        <w:r w:rsidR="00D4179D" w:rsidRPr="001A630E">
          <w:rPr>
            <w:rStyle w:val="Hyperlink"/>
            <w:noProof/>
          </w:rPr>
          <w:t>Recommended Requirements</w:t>
        </w:r>
        <w:r w:rsidR="00D4179D">
          <w:rPr>
            <w:noProof/>
            <w:webHidden/>
          </w:rPr>
          <w:tab/>
        </w:r>
        <w:r w:rsidR="00D4179D">
          <w:rPr>
            <w:noProof/>
            <w:webHidden/>
          </w:rPr>
          <w:fldChar w:fldCharType="begin"/>
        </w:r>
        <w:r w:rsidR="00D4179D">
          <w:rPr>
            <w:noProof/>
            <w:webHidden/>
          </w:rPr>
          <w:instrText xml:space="preserve"> PAGEREF _Toc480758577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8757EE" w:rsidP="00537241">
      <w:pPr>
        <w:pStyle w:val="TOC1"/>
        <w:jc w:val="both"/>
        <w:rPr>
          <w:rFonts w:asciiTheme="minorHAnsi" w:eastAsiaTheme="minorEastAsia" w:hAnsiTheme="minorHAnsi" w:cstheme="minorBidi"/>
          <w:noProof/>
          <w:sz w:val="22"/>
          <w:szCs w:val="22"/>
        </w:rPr>
      </w:pPr>
      <w:hyperlink w:anchor="_Toc480758583" w:history="1">
        <w:r w:rsidR="00D4179D" w:rsidRPr="001A630E">
          <w:rPr>
            <w:rStyle w:val="Hyperlink"/>
            <w:noProof/>
          </w:rPr>
          <w:t>2.</w:t>
        </w:r>
        <w:r w:rsidR="00D4179D">
          <w:rPr>
            <w:rFonts w:asciiTheme="minorHAnsi" w:eastAsiaTheme="minorEastAsia" w:hAnsiTheme="minorHAnsi" w:cstheme="minorBidi"/>
            <w:noProof/>
            <w:sz w:val="22"/>
            <w:szCs w:val="22"/>
          </w:rPr>
          <w:tab/>
        </w:r>
        <w:r w:rsidR="00D4179D" w:rsidRPr="001A630E">
          <w:rPr>
            <w:rStyle w:val="Hyperlink"/>
            <w:noProof/>
          </w:rPr>
          <w:t>Customer Requirements Specification</w:t>
        </w:r>
        <w:r w:rsidR="00D4179D">
          <w:rPr>
            <w:noProof/>
            <w:webHidden/>
          </w:rPr>
          <w:tab/>
        </w:r>
        <w:r w:rsidR="00D4179D">
          <w:rPr>
            <w:noProof/>
            <w:webHidden/>
          </w:rPr>
          <w:fldChar w:fldCharType="begin"/>
        </w:r>
        <w:r w:rsidR="00D4179D">
          <w:rPr>
            <w:noProof/>
            <w:webHidden/>
          </w:rPr>
          <w:instrText xml:space="preserve"> PAGEREF _Toc480758583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4" w:history="1">
        <w:r w:rsidR="00D4179D" w:rsidRPr="001A630E">
          <w:rPr>
            <w:rStyle w:val="Hyperlink"/>
            <w:noProof/>
          </w:rPr>
          <w:t>2.1.</w:t>
        </w:r>
        <w:r w:rsidR="00D4179D">
          <w:rPr>
            <w:rFonts w:asciiTheme="minorHAnsi" w:eastAsiaTheme="minorEastAsia" w:hAnsiTheme="minorHAnsi" w:cstheme="minorBidi"/>
            <w:noProof/>
            <w:sz w:val="22"/>
            <w:szCs w:val="22"/>
          </w:rPr>
          <w:tab/>
        </w:r>
        <w:r w:rsidR="00D4179D" w:rsidRPr="001A630E">
          <w:rPr>
            <w:rStyle w:val="Hyperlink"/>
            <w:noProof/>
          </w:rPr>
          <w:t>Users of the System</w:t>
        </w:r>
        <w:r w:rsidR="00D4179D">
          <w:rPr>
            <w:noProof/>
            <w:webHidden/>
          </w:rPr>
          <w:tab/>
        </w:r>
        <w:r w:rsidR="00D4179D">
          <w:rPr>
            <w:noProof/>
            <w:webHidden/>
          </w:rPr>
          <w:fldChar w:fldCharType="begin"/>
        </w:r>
        <w:r w:rsidR="00D4179D">
          <w:rPr>
            <w:noProof/>
            <w:webHidden/>
          </w:rPr>
          <w:instrText xml:space="preserve"> PAGEREF _Toc480758584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5" w:history="1">
        <w:r w:rsidR="00D4179D" w:rsidRPr="001A630E">
          <w:rPr>
            <w:rStyle w:val="Hyperlink"/>
            <w:noProof/>
          </w:rPr>
          <w:t>2.2.</w:t>
        </w:r>
        <w:r w:rsidR="00D4179D">
          <w:rPr>
            <w:rFonts w:asciiTheme="minorHAnsi" w:eastAsiaTheme="minorEastAsia" w:hAnsiTheme="minorHAnsi" w:cstheme="minorBidi"/>
            <w:noProof/>
            <w:sz w:val="22"/>
            <w:szCs w:val="22"/>
          </w:rPr>
          <w:tab/>
        </w:r>
        <w:r w:rsidR="00D4179D" w:rsidRPr="001A630E">
          <w:rPr>
            <w:rStyle w:val="Hyperlink"/>
            <w:noProof/>
          </w:rPr>
          <w:t>System functions</w:t>
        </w:r>
        <w:r w:rsidR="00D4179D">
          <w:rPr>
            <w:noProof/>
            <w:webHidden/>
          </w:rPr>
          <w:tab/>
        </w:r>
        <w:r w:rsidR="00D4179D">
          <w:rPr>
            <w:noProof/>
            <w:webHidden/>
          </w:rPr>
          <w:fldChar w:fldCharType="begin"/>
        </w:r>
        <w:r w:rsidR="00D4179D">
          <w:rPr>
            <w:noProof/>
            <w:webHidden/>
          </w:rPr>
          <w:instrText xml:space="preserve"> PAGEREF _Toc480758585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8757EE" w:rsidP="00537241">
      <w:pPr>
        <w:pStyle w:val="TOC3"/>
        <w:tabs>
          <w:tab w:val="right" w:leader="dot" w:pos="8875"/>
        </w:tabs>
        <w:jc w:val="both"/>
        <w:rPr>
          <w:rFonts w:asciiTheme="minorHAnsi" w:eastAsiaTheme="minorEastAsia" w:hAnsiTheme="minorHAnsi" w:cstheme="minorBidi"/>
          <w:noProof/>
          <w:sz w:val="22"/>
          <w:szCs w:val="22"/>
        </w:rPr>
      </w:pPr>
      <w:hyperlink w:anchor="_Toc480758586" w:history="1">
        <w:r w:rsidR="00D4179D" w:rsidRPr="001A630E">
          <w:rPr>
            <w:rStyle w:val="Hyperlink"/>
            <w:noProof/>
            <w:lang w:val="vi-VN"/>
          </w:rPr>
          <w:t>2.2.1: Nhóm chức năng cho khách vãng lai:</w:t>
        </w:r>
        <w:r w:rsidR="00D4179D">
          <w:rPr>
            <w:noProof/>
            <w:webHidden/>
          </w:rPr>
          <w:tab/>
        </w:r>
        <w:r w:rsidR="00D4179D">
          <w:rPr>
            <w:noProof/>
            <w:webHidden/>
          </w:rPr>
          <w:fldChar w:fldCharType="begin"/>
        </w:r>
        <w:r w:rsidR="00D4179D">
          <w:rPr>
            <w:noProof/>
            <w:webHidden/>
          </w:rPr>
          <w:instrText xml:space="preserve"> PAGEREF _Toc480758586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8757EE" w:rsidP="00537241">
      <w:pPr>
        <w:pStyle w:val="TOC3"/>
        <w:tabs>
          <w:tab w:val="right" w:leader="dot" w:pos="8875"/>
        </w:tabs>
        <w:jc w:val="both"/>
        <w:rPr>
          <w:rFonts w:asciiTheme="minorHAnsi" w:eastAsiaTheme="minorEastAsia" w:hAnsiTheme="minorHAnsi" w:cstheme="minorBidi"/>
          <w:noProof/>
          <w:sz w:val="22"/>
          <w:szCs w:val="22"/>
        </w:rPr>
      </w:pPr>
      <w:hyperlink w:anchor="_Toc480758587" w:history="1">
        <w:r w:rsidR="00D4179D" w:rsidRPr="001A630E">
          <w:rPr>
            <w:rStyle w:val="Hyperlink"/>
            <w:noProof/>
            <w:lang w:val="vi-VN"/>
          </w:rPr>
          <w:t>2.2.2: Nhóm chức dành cho thành viên:</w:t>
        </w:r>
        <w:r w:rsidR="00D4179D">
          <w:rPr>
            <w:noProof/>
            <w:webHidden/>
          </w:rPr>
          <w:tab/>
        </w:r>
        <w:r w:rsidR="00D4179D">
          <w:rPr>
            <w:noProof/>
            <w:webHidden/>
          </w:rPr>
          <w:fldChar w:fldCharType="begin"/>
        </w:r>
        <w:r w:rsidR="00D4179D">
          <w:rPr>
            <w:noProof/>
            <w:webHidden/>
          </w:rPr>
          <w:instrText xml:space="preserve"> PAGEREF _Toc480758587 \h </w:instrText>
        </w:r>
        <w:r w:rsidR="00D4179D">
          <w:rPr>
            <w:noProof/>
            <w:webHidden/>
          </w:rPr>
        </w:r>
        <w:r w:rsidR="00D4179D">
          <w:rPr>
            <w:noProof/>
            <w:webHidden/>
          </w:rPr>
          <w:fldChar w:fldCharType="separate"/>
        </w:r>
        <w:r w:rsidR="00FA7095">
          <w:rPr>
            <w:noProof/>
            <w:webHidden/>
          </w:rPr>
          <w:t>7</w:t>
        </w:r>
        <w:r w:rsidR="00D4179D">
          <w:rPr>
            <w:noProof/>
            <w:webHidden/>
          </w:rPr>
          <w:fldChar w:fldCharType="end"/>
        </w:r>
      </w:hyperlink>
    </w:p>
    <w:p w:rsidR="00D4179D" w:rsidRDefault="008757EE" w:rsidP="00537241">
      <w:pPr>
        <w:pStyle w:val="TOC3"/>
        <w:tabs>
          <w:tab w:val="right" w:leader="dot" w:pos="8875"/>
        </w:tabs>
        <w:jc w:val="both"/>
        <w:rPr>
          <w:rFonts w:asciiTheme="minorHAnsi" w:eastAsiaTheme="minorEastAsia" w:hAnsiTheme="minorHAnsi" w:cstheme="minorBidi"/>
          <w:noProof/>
          <w:sz w:val="22"/>
          <w:szCs w:val="22"/>
        </w:rPr>
      </w:pPr>
      <w:hyperlink w:anchor="_Toc480758588" w:history="1">
        <w:r w:rsidR="00D4179D" w:rsidRPr="001A630E">
          <w:rPr>
            <w:rStyle w:val="Hyperlink"/>
            <w:noProof/>
            <w:lang w:val="vi-VN"/>
          </w:rPr>
          <w:t>2.2.3: Quản lý của admin</w:t>
        </w:r>
        <w:r w:rsidR="00D4179D">
          <w:rPr>
            <w:noProof/>
            <w:webHidden/>
          </w:rPr>
          <w:tab/>
        </w:r>
        <w:r w:rsidR="00D4179D">
          <w:rPr>
            <w:noProof/>
            <w:webHidden/>
          </w:rPr>
          <w:fldChar w:fldCharType="begin"/>
        </w:r>
        <w:r w:rsidR="00D4179D">
          <w:rPr>
            <w:noProof/>
            <w:webHidden/>
          </w:rPr>
          <w:instrText xml:space="preserve"> PAGEREF _Toc480758588 \h </w:instrText>
        </w:r>
        <w:r w:rsidR="00D4179D">
          <w:rPr>
            <w:noProof/>
            <w:webHidden/>
          </w:rPr>
        </w:r>
        <w:r w:rsidR="00D4179D">
          <w:rPr>
            <w:noProof/>
            <w:webHidden/>
          </w:rPr>
          <w:fldChar w:fldCharType="separate"/>
        </w:r>
        <w:r w:rsidR="00FA7095">
          <w:rPr>
            <w:noProof/>
            <w:webHidden/>
          </w:rPr>
          <w:t>10</w:t>
        </w:r>
        <w:r w:rsidR="00D4179D">
          <w:rPr>
            <w:noProof/>
            <w:webHidden/>
          </w:rPr>
          <w:fldChar w:fldCharType="end"/>
        </w:r>
      </w:hyperlink>
    </w:p>
    <w:p w:rsidR="00D4179D" w:rsidRDefault="008757EE" w:rsidP="00537241">
      <w:pPr>
        <w:pStyle w:val="TOC3"/>
        <w:tabs>
          <w:tab w:val="right" w:leader="dot" w:pos="8875"/>
        </w:tabs>
        <w:jc w:val="both"/>
        <w:rPr>
          <w:rFonts w:asciiTheme="minorHAnsi" w:eastAsiaTheme="minorEastAsia" w:hAnsiTheme="minorHAnsi" w:cstheme="minorBidi"/>
          <w:noProof/>
          <w:sz w:val="22"/>
          <w:szCs w:val="22"/>
        </w:rPr>
      </w:pPr>
      <w:hyperlink w:anchor="_Toc480758589" w:history="1">
        <w:r w:rsidR="00D4179D" w:rsidRPr="001A630E">
          <w:rPr>
            <w:rStyle w:val="Hyperlink"/>
            <w:noProof/>
            <w:lang w:val="vi-VN"/>
          </w:rPr>
          <w:t>2.2.4.  Quản lý của superadmin</w:t>
        </w:r>
        <w:r w:rsidR="00D4179D">
          <w:rPr>
            <w:noProof/>
            <w:webHidden/>
          </w:rPr>
          <w:tab/>
        </w:r>
        <w:r w:rsidR="00D4179D">
          <w:rPr>
            <w:noProof/>
            <w:webHidden/>
          </w:rPr>
          <w:fldChar w:fldCharType="begin"/>
        </w:r>
        <w:r w:rsidR="00D4179D">
          <w:rPr>
            <w:noProof/>
            <w:webHidden/>
          </w:rPr>
          <w:instrText xml:space="preserve"> PAGEREF _Toc480758589 \h </w:instrText>
        </w:r>
        <w:r w:rsidR="00D4179D">
          <w:rPr>
            <w:noProof/>
            <w:webHidden/>
          </w:rPr>
        </w:r>
        <w:r w:rsidR="00D4179D">
          <w:rPr>
            <w:noProof/>
            <w:webHidden/>
          </w:rPr>
          <w:fldChar w:fldCharType="separate"/>
        </w:r>
        <w:r w:rsidR="00FA7095">
          <w:rPr>
            <w:noProof/>
            <w:webHidden/>
          </w:rPr>
          <w:t>11</w:t>
        </w:r>
        <w:r w:rsidR="00D4179D">
          <w:rPr>
            <w:noProof/>
            <w:webHidden/>
          </w:rPr>
          <w:fldChar w:fldCharType="end"/>
        </w:r>
      </w:hyperlink>
    </w:p>
    <w:p w:rsidR="00D4179D" w:rsidRDefault="008757EE" w:rsidP="00537241">
      <w:pPr>
        <w:pStyle w:val="TOC1"/>
        <w:jc w:val="both"/>
        <w:rPr>
          <w:rFonts w:asciiTheme="minorHAnsi" w:eastAsiaTheme="minorEastAsia" w:hAnsiTheme="minorHAnsi" w:cstheme="minorBidi"/>
          <w:noProof/>
          <w:sz w:val="22"/>
          <w:szCs w:val="22"/>
        </w:rPr>
      </w:pPr>
      <w:hyperlink w:anchor="_Toc480758608" w:history="1">
        <w:r w:rsidR="00D4179D" w:rsidRPr="001A630E">
          <w:rPr>
            <w:rStyle w:val="Hyperlink"/>
            <w:noProof/>
          </w:rPr>
          <w:t>3.</w:t>
        </w:r>
        <w:r w:rsidR="00D4179D">
          <w:rPr>
            <w:rFonts w:asciiTheme="minorHAnsi" w:eastAsiaTheme="minorEastAsia" w:hAnsiTheme="minorHAnsi" w:cstheme="minorBidi"/>
            <w:noProof/>
            <w:sz w:val="22"/>
            <w:szCs w:val="22"/>
          </w:rPr>
          <w:tab/>
        </w:r>
        <w:r w:rsidR="00D4179D" w:rsidRPr="001A630E">
          <w:rPr>
            <w:rStyle w:val="Hyperlink"/>
            <w:noProof/>
          </w:rPr>
          <w:t>System Designs</w:t>
        </w:r>
        <w:r w:rsidR="00D4179D">
          <w:rPr>
            <w:noProof/>
            <w:webHidden/>
          </w:rPr>
          <w:tab/>
        </w:r>
        <w:r w:rsidR="00D4179D">
          <w:rPr>
            <w:noProof/>
            <w:webHidden/>
          </w:rPr>
          <w:fldChar w:fldCharType="begin"/>
        </w:r>
        <w:r w:rsidR="00D4179D">
          <w:rPr>
            <w:noProof/>
            <w:webHidden/>
          </w:rPr>
          <w:instrText xml:space="preserve"> PAGEREF _Toc480758608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09" w:history="1">
        <w:r w:rsidR="00D4179D" w:rsidRPr="001A630E">
          <w:rPr>
            <w:rStyle w:val="Hyperlink"/>
            <w:noProof/>
          </w:rPr>
          <w:t>3.1.</w:t>
        </w:r>
        <w:r w:rsidR="00D4179D">
          <w:rPr>
            <w:rFonts w:asciiTheme="minorHAnsi" w:eastAsiaTheme="minorEastAsia" w:hAnsiTheme="minorHAnsi" w:cstheme="minorBidi"/>
            <w:noProof/>
            <w:sz w:val="22"/>
            <w:szCs w:val="22"/>
          </w:rPr>
          <w:tab/>
        </w:r>
        <w:r w:rsidR="00D4179D" w:rsidRPr="001A630E">
          <w:rPr>
            <w:rStyle w:val="Hyperlink"/>
            <w:noProof/>
          </w:rPr>
          <w:t>Entity Relationship Diagram</w:t>
        </w:r>
        <w:r w:rsidR="00D4179D">
          <w:rPr>
            <w:noProof/>
            <w:webHidden/>
          </w:rPr>
          <w:tab/>
        </w:r>
        <w:r w:rsidR="00D4179D">
          <w:rPr>
            <w:noProof/>
            <w:webHidden/>
          </w:rPr>
          <w:fldChar w:fldCharType="begin"/>
        </w:r>
        <w:r w:rsidR="00D4179D">
          <w:rPr>
            <w:noProof/>
            <w:webHidden/>
          </w:rPr>
          <w:instrText xml:space="preserve"> PAGEREF _Toc480758609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0" w:history="1">
        <w:r w:rsidR="00D4179D" w:rsidRPr="001A630E">
          <w:rPr>
            <w:rStyle w:val="Hyperlink"/>
            <w:noProof/>
          </w:rPr>
          <w:t>3.2.</w:t>
        </w:r>
        <w:r w:rsidR="00D4179D">
          <w:rPr>
            <w:rFonts w:asciiTheme="minorHAnsi" w:eastAsiaTheme="minorEastAsia" w:hAnsiTheme="minorHAnsi" w:cstheme="minorBidi"/>
            <w:noProof/>
            <w:sz w:val="22"/>
            <w:szCs w:val="22"/>
          </w:rPr>
          <w:tab/>
        </w:r>
        <w:r w:rsidR="00D4179D" w:rsidRPr="001A630E">
          <w:rPr>
            <w:rStyle w:val="Hyperlink"/>
            <w:noProof/>
          </w:rPr>
          <w:t>Database Design</w:t>
        </w:r>
        <w:r w:rsidR="00D4179D">
          <w:rPr>
            <w:noProof/>
            <w:webHidden/>
          </w:rPr>
          <w:tab/>
        </w:r>
        <w:r w:rsidR="00D4179D">
          <w:rPr>
            <w:noProof/>
            <w:webHidden/>
          </w:rPr>
          <w:fldChar w:fldCharType="begin"/>
        </w:r>
        <w:r w:rsidR="00D4179D">
          <w:rPr>
            <w:noProof/>
            <w:webHidden/>
          </w:rPr>
          <w:instrText xml:space="preserve"> PAGEREF _Toc480758610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1" w:history="1">
        <w:r w:rsidR="00D4179D" w:rsidRPr="001A630E">
          <w:rPr>
            <w:rStyle w:val="Hyperlink"/>
            <w:noProof/>
          </w:rPr>
          <w:t>3.3.</w:t>
        </w:r>
        <w:r w:rsidR="00D4179D">
          <w:rPr>
            <w:rFonts w:asciiTheme="minorHAnsi" w:eastAsiaTheme="minorEastAsia" w:hAnsiTheme="minorHAnsi" w:cstheme="minorBidi"/>
            <w:noProof/>
            <w:sz w:val="22"/>
            <w:szCs w:val="22"/>
          </w:rPr>
          <w:tab/>
        </w:r>
        <w:r w:rsidR="00D4179D" w:rsidRPr="001A630E">
          <w:rPr>
            <w:rStyle w:val="Hyperlink"/>
            <w:noProof/>
          </w:rPr>
          <w:t>Sitemap</w:t>
        </w:r>
        <w:r w:rsidR="00D4179D">
          <w:rPr>
            <w:noProof/>
            <w:webHidden/>
          </w:rPr>
          <w:tab/>
        </w:r>
        <w:r w:rsidR="00D4179D">
          <w:rPr>
            <w:noProof/>
            <w:webHidden/>
          </w:rPr>
          <w:fldChar w:fldCharType="begin"/>
        </w:r>
        <w:r w:rsidR="00D4179D">
          <w:rPr>
            <w:noProof/>
            <w:webHidden/>
          </w:rPr>
          <w:instrText xml:space="preserve"> PAGEREF _Toc480758611 \h </w:instrText>
        </w:r>
        <w:r w:rsidR="00D4179D">
          <w:rPr>
            <w:noProof/>
            <w:webHidden/>
          </w:rPr>
        </w:r>
        <w:r w:rsidR="00D4179D">
          <w:rPr>
            <w:noProof/>
            <w:webHidden/>
          </w:rPr>
          <w:fldChar w:fldCharType="separate"/>
        </w:r>
        <w:r w:rsidR="00FA7095">
          <w:rPr>
            <w:noProof/>
            <w:webHidden/>
          </w:rPr>
          <w:t>20</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2" w:history="1">
        <w:r w:rsidR="00D4179D" w:rsidRPr="001A630E">
          <w:rPr>
            <w:rStyle w:val="Hyperlink"/>
            <w:noProof/>
          </w:rPr>
          <w:t>3.4.</w:t>
        </w:r>
        <w:r w:rsidR="00D4179D">
          <w:rPr>
            <w:rFonts w:asciiTheme="minorHAnsi" w:eastAsiaTheme="minorEastAsia" w:hAnsiTheme="minorHAnsi" w:cstheme="minorBidi"/>
            <w:noProof/>
            <w:sz w:val="22"/>
            <w:szCs w:val="22"/>
          </w:rPr>
          <w:tab/>
        </w:r>
        <w:r w:rsidR="00D4179D" w:rsidRPr="001A630E">
          <w:rPr>
            <w:rStyle w:val="Hyperlink"/>
            <w:noProof/>
          </w:rPr>
          <w:t>Algorithms</w:t>
        </w:r>
        <w:r w:rsidR="00D4179D">
          <w:rPr>
            <w:noProof/>
            <w:webHidden/>
          </w:rPr>
          <w:tab/>
        </w:r>
        <w:r w:rsidR="00D4179D">
          <w:rPr>
            <w:noProof/>
            <w:webHidden/>
          </w:rPr>
          <w:fldChar w:fldCharType="begin"/>
        </w:r>
        <w:r w:rsidR="00D4179D">
          <w:rPr>
            <w:noProof/>
            <w:webHidden/>
          </w:rPr>
          <w:instrText xml:space="preserve"> PAGEREF _Toc480758612 \h </w:instrText>
        </w:r>
        <w:r w:rsidR="00D4179D">
          <w:rPr>
            <w:noProof/>
            <w:webHidden/>
          </w:rPr>
        </w:r>
        <w:r w:rsidR="00D4179D">
          <w:rPr>
            <w:noProof/>
            <w:webHidden/>
          </w:rPr>
          <w:fldChar w:fldCharType="separate"/>
        </w:r>
        <w:r w:rsidR="00FA7095">
          <w:rPr>
            <w:noProof/>
            <w:webHidden/>
          </w:rPr>
          <w:t>22</w:t>
        </w:r>
        <w:r w:rsidR="00D4179D">
          <w:rPr>
            <w:noProof/>
            <w:webHidden/>
          </w:rPr>
          <w:fldChar w:fldCharType="end"/>
        </w:r>
      </w:hyperlink>
    </w:p>
    <w:p w:rsidR="00D4179D" w:rsidRDefault="008757EE" w:rsidP="00537241">
      <w:pPr>
        <w:pStyle w:val="TOC1"/>
        <w:jc w:val="both"/>
        <w:rPr>
          <w:rFonts w:asciiTheme="minorHAnsi" w:eastAsiaTheme="minorEastAsia" w:hAnsiTheme="minorHAnsi" w:cstheme="minorBidi"/>
          <w:noProof/>
          <w:sz w:val="22"/>
          <w:szCs w:val="22"/>
        </w:rPr>
      </w:pPr>
      <w:hyperlink w:anchor="_Toc480758613" w:history="1">
        <w:r w:rsidR="00D4179D" w:rsidRPr="001A630E">
          <w:rPr>
            <w:rStyle w:val="Hyperlink"/>
            <w:noProof/>
          </w:rPr>
          <w:t>4.</w:t>
        </w:r>
        <w:r w:rsidR="00D4179D">
          <w:rPr>
            <w:rFonts w:asciiTheme="minorHAnsi" w:eastAsiaTheme="minorEastAsia" w:hAnsiTheme="minorHAnsi" w:cstheme="minorBidi"/>
            <w:noProof/>
            <w:sz w:val="22"/>
            <w:szCs w:val="22"/>
          </w:rPr>
          <w:tab/>
        </w:r>
        <w:r w:rsidR="00D4179D" w:rsidRPr="001A630E">
          <w:rPr>
            <w:rStyle w:val="Hyperlink"/>
            <w:noProof/>
          </w:rPr>
          <w:t>Task Sheet</w:t>
        </w:r>
        <w:r w:rsidR="00D4179D">
          <w:rPr>
            <w:noProof/>
            <w:webHidden/>
          </w:rPr>
          <w:tab/>
        </w:r>
        <w:r w:rsidR="00D4179D">
          <w:rPr>
            <w:noProof/>
            <w:webHidden/>
          </w:rPr>
          <w:fldChar w:fldCharType="begin"/>
        </w:r>
        <w:r w:rsidR="00D4179D">
          <w:rPr>
            <w:noProof/>
            <w:webHidden/>
          </w:rPr>
          <w:instrText xml:space="preserve"> PAGEREF _Toc480758613 \h </w:instrText>
        </w:r>
        <w:r w:rsidR="00D4179D">
          <w:rPr>
            <w:noProof/>
            <w:webHidden/>
          </w:rPr>
        </w:r>
        <w:r w:rsidR="00D4179D">
          <w:rPr>
            <w:noProof/>
            <w:webHidden/>
          </w:rPr>
          <w:fldChar w:fldCharType="separate"/>
        </w:r>
        <w:r w:rsidR="00FA7095">
          <w:rPr>
            <w:noProof/>
            <w:webHidden/>
          </w:rPr>
          <w:t>26</w:t>
        </w:r>
        <w:r w:rsidR="00D4179D">
          <w:rPr>
            <w:noProof/>
            <w:webHidden/>
          </w:rPr>
          <w:fldChar w:fldCharType="end"/>
        </w:r>
      </w:hyperlink>
    </w:p>
    <w:p w:rsidR="00D4179D" w:rsidRDefault="008757EE" w:rsidP="00537241">
      <w:pPr>
        <w:pStyle w:val="TOC1"/>
        <w:jc w:val="both"/>
        <w:rPr>
          <w:rFonts w:asciiTheme="minorHAnsi" w:eastAsiaTheme="minorEastAsia" w:hAnsiTheme="minorHAnsi" w:cstheme="minorBidi"/>
          <w:noProof/>
          <w:sz w:val="22"/>
          <w:szCs w:val="22"/>
        </w:rPr>
      </w:pPr>
      <w:hyperlink w:anchor="_Toc480758614" w:history="1">
        <w:r w:rsidR="00D4179D" w:rsidRPr="001A630E">
          <w:rPr>
            <w:rStyle w:val="Hyperlink"/>
            <w:noProof/>
          </w:rPr>
          <w:t>5.</w:t>
        </w:r>
        <w:r w:rsidR="00D4179D">
          <w:rPr>
            <w:rFonts w:asciiTheme="minorHAnsi" w:eastAsiaTheme="minorEastAsia" w:hAnsiTheme="minorHAnsi" w:cstheme="minorBidi"/>
            <w:noProof/>
            <w:sz w:val="22"/>
            <w:szCs w:val="22"/>
          </w:rPr>
          <w:tab/>
        </w:r>
        <w:r w:rsidR="00D4179D" w:rsidRPr="001A630E">
          <w:rPr>
            <w:rStyle w:val="Hyperlink"/>
            <w:noProof/>
          </w:rPr>
          <w:t>Checklists</w:t>
        </w:r>
        <w:r w:rsidR="00D4179D">
          <w:rPr>
            <w:noProof/>
            <w:webHidden/>
          </w:rPr>
          <w:tab/>
        </w:r>
        <w:r w:rsidR="00D4179D">
          <w:rPr>
            <w:noProof/>
            <w:webHidden/>
          </w:rPr>
          <w:fldChar w:fldCharType="begin"/>
        </w:r>
        <w:r w:rsidR="00D4179D">
          <w:rPr>
            <w:noProof/>
            <w:webHidden/>
          </w:rPr>
          <w:instrText xml:space="preserve"> PAGEREF _Toc480758614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5" w:history="1">
        <w:r w:rsidR="00D4179D" w:rsidRPr="001A630E">
          <w:rPr>
            <w:rStyle w:val="Hyperlink"/>
            <w:noProof/>
          </w:rPr>
          <w:t>5.1.</w:t>
        </w:r>
        <w:r w:rsidR="00D4179D">
          <w:rPr>
            <w:rFonts w:asciiTheme="minorHAnsi" w:eastAsiaTheme="minorEastAsia" w:hAnsiTheme="minorHAnsi" w:cstheme="minorBidi"/>
            <w:noProof/>
            <w:sz w:val="22"/>
            <w:szCs w:val="22"/>
          </w:rPr>
          <w:tab/>
        </w:r>
        <w:r w:rsidR="00D4179D" w:rsidRPr="001A630E">
          <w:rPr>
            <w:rStyle w:val="Hyperlink"/>
            <w:noProof/>
          </w:rPr>
          <w:t>Check List of Validation</w:t>
        </w:r>
        <w:r w:rsidR="00D4179D">
          <w:rPr>
            <w:noProof/>
            <w:webHidden/>
          </w:rPr>
          <w:tab/>
        </w:r>
        <w:r w:rsidR="00D4179D">
          <w:rPr>
            <w:noProof/>
            <w:webHidden/>
          </w:rPr>
          <w:fldChar w:fldCharType="begin"/>
        </w:r>
        <w:r w:rsidR="00D4179D">
          <w:rPr>
            <w:noProof/>
            <w:webHidden/>
          </w:rPr>
          <w:instrText xml:space="preserve"> PAGEREF _Toc480758615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8757EE"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6" w:history="1">
        <w:r w:rsidR="00D4179D" w:rsidRPr="001A630E">
          <w:rPr>
            <w:rStyle w:val="Hyperlink"/>
            <w:noProof/>
          </w:rPr>
          <w:t>5.2.</w:t>
        </w:r>
        <w:r w:rsidR="00D4179D">
          <w:rPr>
            <w:rFonts w:asciiTheme="minorHAnsi" w:eastAsiaTheme="minorEastAsia" w:hAnsiTheme="minorHAnsi" w:cstheme="minorBidi"/>
            <w:noProof/>
            <w:sz w:val="22"/>
            <w:szCs w:val="22"/>
          </w:rPr>
          <w:tab/>
        </w:r>
        <w:r w:rsidR="00D4179D" w:rsidRPr="001A630E">
          <w:rPr>
            <w:rStyle w:val="Hyperlink"/>
            <w:noProof/>
          </w:rPr>
          <w:t>Submission Checklist</w:t>
        </w:r>
        <w:r w:rsidR="00D4179D">
          <w:rPr>
            <w:noProof/>
            <w:webHidden/>
          </w:rPr>
          <w:tab/>
        </w:r>
        <w:r w:rsidR="00D4179D">
          <w:rPr>
            <w:noProof/>
            <w:webHidden/>
          </w:rPr>
          <w:fldChar w:fldCharType="begin"/>
        </w:r>
        <w:r w:rsidR="00D4179D">
          <w:rPr>
            <w:noProof/>
            <w:webHidden/>
          </w:rPr>
          <w:instrText xml:space="preserve"> PAGEREF _Toc480758616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243F44" w:rsidRPr="00243F44" w:rsidRDefault="00D25FE0">
      <w:pPr>
        <w:pStyle w:val="Heading1"/>
        <w:spacing w:after="120" w:line="288" w:lineRule="auto"/>
        <w:rPr>
          <w:sz w:val="32"/>
          <w:szCs w:val="32"/>
        </w:rPr>
      </w:pPr>
      <w:r w:rsidRPr="00243F44">
        <w:fldChar w:fldCharType="end"/>
      </w:r>
    </w:p>
    <w:p w:rsidR="00D25FE0" w:rsidRPr="00243F44" w:rsidRDefault="00243F44" w:rsidP="00537241">
      <w:pPr>
        <w:pStyle w:val="Heading1"/>
        <w:numPr>
          <w:ilvl w:val="0"/>
          <w:numId w:val="1"/>
        </w:numPr>
        <w:spacing w:after="120" w:line="288" w:lineRule="auto"/>
        <w:rPr>
          <w:bCs w:val="0"/>
          <w:sz w:val="32"/>
          <w:szCs w:val="32"/>
        </w:rPr>
      </w:pPr>
      <w:r>
        <w:rPr>
          <w:sz w:val="32"/>
          <w:szCs w:val="32"/>
        </w:rPr>
        <w:br w:type="page"/>
      </w:r>
      <w:bookmarkStart w:id="3" w:name="_Toc480758570"/>
      <w:r>
        <w:rPr>
          <w:bCs w:val="0"/>
          <w:sz w:val="32"/>
          <w:szCs w:val="32"/>
        </w:rPr>
        <w:lastRenderedPageBreak/>
        <w:t>Problem Defini</w:t>
      </w:r>
      <w:r w:rsidR="00D25FE0" w:rsidRPr="00243F44">
        <w:rPr>
          <w:bCs w:val="0"/>
          <w:sz w:val="32"/>
          <w:szCs w:val="32"/>
        </w:rPr>
        <w:t>tion</w:t>
      </w:r>
      <w:bookmarkEnd w:id="0"/>
      <w:bookmarkEnd w:id="3"/>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4" w:name="_Toc57079209"/>
      <w:bookmarkStart w:id="5" w:name="_Toc480758571"/>
      <w:r w:rsidRPr="004C0BF2">
        <w:rPr>
          <w:rFonts w:ascii="Times New Roman" w:hAnsi="Times New Roman" w:cs="Times New Roman"/>
        </w:rPr>
        <w:t>Problem Abstraction</w:t>
      </w:r>
      <w:bookmarkEnd w:id="4"/>
      <w:bookmarkEnd w:id="5"/>
    </w:p>
    <w:p w:rsidR="00430D3C" w:rsidRPr="008D0662" w:rsidRDefault="00430D3C" w:rsidP="00537241">
      <w:pPr>
        <w:spacing w:after="120"/>
        <w:ind w:firstLine="720"/>
        <w:jc w:val="both"/>
        <w:rPr>
          <w:shd w:val="clear" w:color="auto" w:fill="FFFFFF"/>
          <w:lang w:val="vi-VN"/>
        </w:rPr>
      </w:pPr>
      <w:r w:rsidRPr="00252F4C">
        <w:rPr>
          <w:shd w:val="clear" w:color="auto" w:fill="FFFFFF"/>
          <w:lang w:val="vi-VN"/>
        </w:rPr>
        <w:t xml:space="preserve">Cùng với quá trình toàn cầu hóa và sự phát triển của công nghệ thông tin, mạng internet trên thế giới và Việt Nam ngày càng phát triển mạnh mẽ. </w:t>
      </w:r>
      <w:r w:rsidRPr="008D0662">
        <w:rPr>
          <w:shd w:val="clear" w:color="auto" w:fill="FFFFFF"/>
          <w:lang w:val="vi-VN"/>
        </w:rPr>
        <w:t xml:space="preserve">Sự tham gia của các cá nhân trên mạng ngày càng tích cực; và nhu cầu chia sẻ thông tin, kết nối bạn bè là nhu cầu thiết yếu thúc đẩy sự ra đời và phát triển của các mạng xã hội. Hiện nay, tình hình phát triển của các mạng xã hội cũng rất khả quan. Số lượng người truy cập và đăng ký thành viên ở các mạng xã hội này ngày càng tăng. Điển hình như một số website mạng xã hội: clip.vn, yume.vn, yobanbe.com.vn, vnweblogs.com Tuy nhiên, dù đã có rất nhiều các trang mạng xã hội như thế nhưng nhu cầu của người dùng vẫn rất cao và tính phân loại càng cần thiết. </w:t>
      </w:r>
    </w:p>
    <w:p w:rsidR="00430D3C" w:rsidRPr="00482C0D" w:rsidRDefault="00430D3C" w:rsidP="00537241">
      <w:pPr>
        <w:spacing w:after="120"/>
        <w:ind w:firstLine="720"/>
        <w:jc w:val="both"/>
        <w:rPr>
          <w:lang w:val="vi-VN"/>
        </w:rPr>
      </w:pPr>
      <w:r w:rsidRPr="008E0FCB">
        <w:rPr>
          <w:shd w:val="clear" w:color="auto" w:fill="FFFFFF"/>
          <w:lang w:val="vi-VN"/>
        </w:rPr>
        <w:t xml:space="preserve">Dựa trên nhu cầu này, </w:t>
      </w:r>
      <w:r w:rsidRPr="00252F4C">
        <w:rPr>
          <w:shd w:val="clear" w:color="auto" w:fill="FFFFFF"/>
          <w:lang w:val="vi-VN"/>
        </w:rPr>
        <w:t>hướng tới đối tượng khách hàng là người có nhu cầu</w:t>
      </w:r>
      <w:r w:rsidRPr="00252F4C">
        <w:rPr>
          <w:rStyle w:val="apple-converted-space"/>
          <w:bdr w:val="none" w:sz="0" w:space="0" w:color="auto" w:frame="1"/>
          <w:shd w:val="clear" w:color="auto" w:fill="FFFFFF"/>
          <w:lang w:val="vi-VN"/>
        </w:rPr>
        <w:t> </w:t>
      </w:r>
      <w:r w:rsidRPr="008D0662">
        <w:t>tìm kiếm địa điểm ăn uống</w:t>
      </w:r>
      <w:r w:rsidRPr="00252F4C">
        <w:rPr>
          <w:shd w:val="clear" w:color="auto" w:fill="FFFFFF"/>
          <w:lang w:val="vi-VN"/>
        </w:rPr>
        <w:t>, sau đó là các thực khách thường xuyên ăn uống và thích được giảm giá tại các quán quen đã từng ăn</w:t>
      </w:r>
      <w:r w:rsidRPr="008E0FCB">
        <w:rPr>
          <w:shd w:val="clear" w:color="auto" w:fill="FFFFFF"/>
          <w:lang w:val="vi-VN"/>
        </w:rPr>
        <w:t>,</w:t>
      </w:r>
      <w:r w:rsidRPr="00252F4C">
        <w:rPr>
          <w:shd w:val="clear" w:color="auto" w:fill="FFFFFF"/>
          <w:lang w:val="vi-VN"/>
        </w:rPr>
        <w:t xml:space="preserve"> muốn quay lại</w:t>
      </w:r>
      <w:r w:rsidRPr="008E0FCB">
        <w:rPr>
          <w:lang w:val="vi-VN"/>
        </w:rPr>
        <w:t>, chúng tôi dự kiến xây dựng và phát triển một mạng xã hội riêng cho đồ ăn mà ở đó cũng như tính năng của các mạng xã hội khác, người dùng sẽ chia sẻ ảnh món ăn và review của họ cũng như theo dõi các bài đăng khác.</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6" w:name="_Toc57079210"/>
      <w:bookmarkStart w:id="7" w:name="_Toc480758572"/>
      <w:r w:rsidRPr="004C0BF2">
        <w:rPr>
          <w:rFonts w:ascii="Times New Roman" w:hAnsi="Times New Roman" w:cs="Times New Roman"/>
        </w:rPr>
        <w:t>The Current System</w:t>
      </w:r>
      <w:bookmarkEnd w:id="6"/>
      <w:bookmarkEnd w:id="7"/>
    </w:p>
    <w:p w:rsidR="004C460D" w:rsidRPr="008E0FCB" w:rsidRDefault="004C460D" w:rsidP="00537241">
      <w:pPr>
        <w:spacing w:after="120"/>
        <w:ind w:firstLine="720"/>
        <w:jc w:val="both"/>
        <w:rPr>
          <w:lang w:val="vi-VN"/>
        </w:rPr>
      </w:pPr>
      <w:r w:rsidRPr="008E0FCB">
        <w:rPr>
          <w:lang w:val="vi-VN"/>
        </w:rPr>
        <w:t>Khi chưa có ứng dụng công nghệ thông tin, công việc tìm kiếm địa chỉ ăn uống, review các món ăn vẫn còn thô sơ, chưa phổ biến. Mọi người hầu như chỉ tìm đến các địa điểm ăn uống thông qua việc truyền miệng hoặc do các quảng cáo bắt mắt nhìn thấy trên đường hay tivi. Chưa kể đến, mỗi khi đi du lịch đến nhữn</w:t>
      </w:r>
      <w:r w:rsidR="00B55103">
        <w:t>s</w:t>
      </w:r>
      <w:r w:rsidRPr="008E0FCB">
        <w:rPr>
          <w:lang w:val="vi-VN"/>
        </w:rPr>
        <w:t>g vùng đất lạ, công việc tìm kiếm đồ ăn càng trở nên càng khó khăn hơn trong khi nhu cầu muốn được ăn ngon, giá cả hợp lý lại rất cao.</w:t>
      </w:r>
    </w:p>
    <w:p w:rsidR="004C460D" w:rsidRPr="008E0FCB" w:rsidRDefault="004C460D" w:rsidP="00537241">
      <w:pPr>
        <w:spacing w:after="120"/>
        <w:ind w:firstLine="720"/>
        <w:jc w:val="both"/>
        <w:rPr>
          <w:lang w:val="vi-VN"/>
        </w:rPr>
      </w:pPr>
      <w:r w:rsidRPr="008E0FCB">
        <w:rPr>
          <w:lang w:val="vi-VN"/>
        </w:rPr>
        <w:t>Phương pháp thô sơ này lộ rõ rất nhiều điểm yếu:</w:t>
      </w:r>
    </w:p>
    <w:p w:rsidR="004C460D" w:rsidRPr="008E0FCB" w:rsidRDefault="004C460D" w:rsidP="00537241">
      <w:pPr>
        <w:spacing w:after="120"/>
        <w:ind w:firstLine="720"/>
        <w:jc w:val="both"/>
        <w:rPr>
          <w:lang w:val="vi-VN"/>
        </w:rPr>
      </w:pPr>
      <w:r>
        <w:rPr>
          <w:lang w:val="vi-VN"/>
        </w:rPr>
        <w:t>-</w:t>
      </w:r>
      <w:r w:rsidRPr="008E0FCB">
        <w:rPr>
          <w:lang w:val="vi-VN"/>
        </w:rPr>
        <w:t xml:space="preserve"> Mỗi khi đi ra đường, chúng ta đều cảm thấy khó khăn khi muốn lựa chọn một địa điểm ăn uống và thường xuyên phải lựa chọn ăn uống tại một địa điểm đã quen thuộc để có thể tin tưởng về chất lượng cũng như giá cả.</w:t>
      </w:r>
    </w:p>
    <w:p w:rsidR="004C460D" w:rsidRDefault="004C460D" w:rsidP="00537241">
      <w:pPr>
        <w:spacing w:after="120"/>
        <w:ind w:firstLine="720"/>
        <w:jc w:val="both"/>
        <w:rPr>
          <w:lang w:val="vi-VN"/>
        </w:rPr>
      </w:pPr>
      <w:r w:rsidRPr="008E0FCB">
        <w:rPr>
          <w:lang w:val="vi-VN"/>
        </w:rPr>
        <w:t>-</w:t>
      </w:r>
      <w:r>
        <w:rPr>
          <w:lang w:val="vi-VN"/>
        </w:rPr>
        <w:t xml:space="preserve"> </w:t>
      </w:r>
      <w:r w:rsidRPr="008E0FCB">
        <w:rPr>
          <w:lang w:val="vi-VN"/>
        </w:rPr>
        <w:t>Tệ hơn, khi đi du lịch, chúng ta hầu như chỉ biết đến những món được cho là đặc sản của vùng miền đó, trong khi còn rất nhiều của ngon vật lạ để ta khám phá, chúng ta hầu như không có lựa chọn, không thể đánh giá và rất dễ đưa ra những lựa chọn sai lầm, ảnh hưởng xấu đến sức khoẻ cũng như túi tiền.</w:t>
      </w:r>
    </w:p>
    <w:p w:rsidR="004C460D" w:rsidRPr="008E0FCB" w:rsidRDefault="004C460D" w:rsidP="00537241">
      <w:pPr>
        <w:spacing w:after="120"/>
        <w:ind w:firstLine="720"/>
        <w:jc w:val="both"/>
        <w:rPr>
          <w:lang w:val="vi-VN"/>
        </w:rPr>
      </w:pPr>
      <w:r>
        <w:rPr>
          <w:lang w:val="vi-VN"/>
        </w:rPr>
        <w:t>- Về phía các nhà hàng, muốn quảng bá hay chạy các chương trình khuyến mại không thể lúc nào cũng bỏ ra số tiền đắt đỏ để quảng bá trên tivi hay các chương trình quảng bá như: phát tờ rơi, treo băng rôn vì hiệu quả không cao.</w:t>
      </w:r>
    </w:p>
    <w:p w:rsidR="004C460D" w:rsidRPr="004C0BF2" w:rsidRDefault="004C460D" w:rsidP="00537241">
      <w:pPr>
        <w:spacing w:after="120"/>
        <w:ind w:firstLine="720"/>
        <w:jc w:val="both"/>
      </w:pPr>
      <w:r w:rsidRPr="008E0FCB">
        <w:rPr>
          <w:lang w:val="vi-VN"/>
        </w:rPr>
        <w:t>- Thậm chí ngay cả khi phương pháp tìm kiếm bằng google đã hỗ trợ rất nhiều thì với hàng triệu kết quả tìm kiếm sau mỗi  cú click chuột vẫn không phải là tối ưu đối với nhu cầu người dùng, chúng ta cần một phương tiện tìm kiếm tập trung và cụ thể để đáp ứng nhu cầu tìm kiếm và trải nghiệm món ăn ngon của mọi người.</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8" w:name="_Toc57079211"/>
      <w:bookmarkStart w:id="9" w:name="_Toc480758573"/>
      <w:r w:rsidRPr="004C0BF2">
        <w:rPr>
          <w:rFonts w:ascii="Times New Roman" w:hAnsi="Times New Roman" w:cs="Times New Roman"/>
        </w:rPr>
        <w:t>The Proposed System</w:t>
      </w:r>
      <w:bookmarkEnd w:id="8"/>
      <w:bookmarkEnd w:id="9"/>
    </w:p>
    <w:p w:rsidR="004C460D" w:rsidRPr="00482C0D" w:rsidRDefault="004C460D" w:rsidP="00537241">
      <w:pPr>
        <w:spacing w:after="120"/>
        <w:ind w:firstLine="720"/>
        <w:jc w:val="both"/>
      </w:pPr>
      <w:r w:rsidRPr="004C460D">
        <w:rPr>
          <w:lang w:val="vi-VN"/>
        </w:rPr>
        <w:t>Ở hệ thống của chúng tôi, sẽ hỗ trợ tối đa cho nhu cầu của thực khách, cho thấy khắc phục rõ rệt so với phương pháp thô sơ ở trên.</w:t>
      </w:r>
    </w:p>
    <w:p w:rsidR="004C460D" w:rsidRPr="00482C0D" w:rsidRDefault="004C460D" w:rsidP="00537241">
      <w:pPr>
        <w:spacing w:after="120"/>
        <w:ind w:firstLine="720"/>
        <w:jc w:val="both"/>
      </w:pPr>
      <w:r>
        <w:rPr>
          <w:color w:val="000000"/>
        </w:rPr>
        <w:t xml:space="preserve">- </w:t>
      </w:r>
      <w:r w:rsidRPr="008E0FCB">
        <w:rPr>
          <w:color w:val="000000"/>
        </w:rPr>
        <w:t xml:space="preserve">Cho phép người dùng tìm kiếm đồ ăn </w:t>
      </w:r>
      <w:r>
        <w:rPr>
          <w:color w:val="000000"/>
        </w:rPr>
        <w:t xml:space="preserve">một cách dễ dàng, đầy đủ </w:t>
      </w:r>
      <w:r w:rsidRPr="008E0FCB">
        <w:rPr>
          <w:color w:val="000000"/>
        </w:rPr>
        <w:t xml:space="preserve">theo các nhu cầu: địa </w:t>
      </w:r>
      <w:r w:rsidRPr="00482C0D">
        <w:rPr>
          <w:lang w:val="vi-VN"/>
        </w:rPr>
        <w:t>bàn sinh sống, loại đồ ăn và giá cả.</w:t>
      </w:r>
    </w:p>
    <w:p w:rsidR="004C460D" w:rsidRPr="00482C0D" w:rsidRDefault="004C460D" w:rsidP="00537241">
      <w:pPr>
        <w:spacing w:after="120"/>
        <w:ind w:firstLine="720"/>
        <w:jc w:val="both"/>
      </w:pPr>
      <w:r w:rsidRPr="00482C0D">
        <w:rPr>
          <w:lang w:val="vi-VN"/>
        </w:rPr>
        <w:t>-</w:t>
      </w:r>
      <w:r>
        <w:t xml:space="preserve"> </w:t>
      </w:r>
      <w:r w:rsidRPr="00482C0D">
        <w:rPr>
          <w:lang w:val="vi-VN"/>
        </w:rPr>
        <w:t>Cho phép hiển thị các hàng quán đang có khuyến mại.</w:t>
      </w:r>
    </w:p>
    <w:p w:rsidR="004C460D" w:rsidRPr="00482C0D" w:rsidRDefault="004C460D" w:rsidP="00537241">
      <w:pPr>
        <w:spacing w:after="120"/>
        <w:ind w:firstLine="720"/>
        <w:jc w:val="both"/>
      </w:pPr>
      <w:r w:rsidRPr="00482C0D">
        <w:rPr>
          <w:lang w:val="vi-VN"/>
        </w:rPr>
        <w:lastRenderedPageBreak/>
        <w:t>-</w:t>
      </w:r>
      <w:r>
        <w:t xml:space="preserve"> </w:t>
      </w:r>
      <w:r w:rsidRPr="00482C0D">
        <w:rPr>
          <w:lang w:val="vi-VN"/>
        </w:rPr>
        <w:t>Hiển thị danh sách bài đăng theo tiêu chí: mới nhất, phổ biến theo tuần, đã lưu gần đây</w:t>
      </w:r>
      <w:r>
        <w:t>.</w:t>
      </w:r>
    </w:p>
    <w:p w:rsidR="004C460D" w:rsidRPr="00482C0D" w:rsidRDefault="004C460D" w:rsidP="00537241">
      <w:pPr>
        <w:spacing w:after="120"/>
        <w:ind w:firstLine="720"/>
        <w:jc w:val="both"/>
      </w:pPr>
      <w:r w:rsidRPr="00482C0D">
        <w:rPr>
          <w:lang w:val="vi-VN"/>
        </w:rPr>
        <w:t>-</w:t>
      </w:r>
      <w:r>
        <w:t xml:space="preserve"> </w:t>
      </w:r>
      <w:r w:rsidRPr="00482C0D">
        <w:rPr>
          <w:lang w:val="vi-VN"/>
        </w:rPr>
        <w:t>Cho phép người dùng đăng bài về các địa điểm ăn, đánh giá cá nhân về địa điểm ăn đó, các người dùng đều công khai bài đăng của mình, tạo điều kiện giúp mọi người có được những đánh giá sơ bộ về món ăn và địa điểm ăn mình đang tìm kiếm. Điều này cũng thuận tiện cho đối tượng người dùng là các nhà hàng quán ăn, để quáng bá cho cửa hàng của mình.</w:t>
      </w:r>
    </w:p>
    <w:p w:rsidR="004C460D" w:rsidRPr="004C0BF2" w:rsidRDefault="004C460D" w:rsidP="00537241">
      <w:pPr>
        <w:spacing w:after="120"/>
        <w:ind w:firstLine="720"/>
        <w:jc w:val="both"/>
      </w:pPr>
      <w:r w:rsidRPr="00482C0D">
        <w:rPr>
          <w:lang w:val="vi-VN"/>
        </w:rPr>
        <w:t>-</w:t>
      </w:r>
      <w:r>
        <w:t xml:space="preserve"> </w:t>
      </w:r>
      <w:r w:rsidRPr="00482C0D">
        <w:rPr>
          <w:lang w:val="vi-VN"/>
        </w:rPr>
        <w:t>Cho phép người dùng tương tác với nhau, để lại đánh giá trên bài đăng, yêu thích</w:t>
      </w:r>
      <w:r>
        <w:t>.</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10" w:name="_Toc57079212"/>
      <w:bookmarkStart w:id="11" w:name="_Toc480758574"/>
      <w:r w:rsidRPr="004C0BF2">
        <w:rPr>
          <w:rFonts w:ascii="Times New Roman" w:hAnsi="Times New Roman" w:cs="Times New Roman"/>
        </w:rPr>
        <w:t>Boundaries of the System</w:t>
      </w:r>
      <w:bookmarkEnd w:id="10"/>
      <w:bookmarkEnd w:id="11"/>
    </w:p>
    <w:p w:rsidR="00800173" w:rsidRDefault="00800173" w:rsidP="00537241">
      <w:pPr>
        <w:spacing w:after="120"/>
        <w:ind w:firstLine="720"/>
        <w:jc w:val="both"/>
        <w:rPr>
          <w:lang w:val="vi-VN"/>
        </w:rPr>
      </w:pPr>
      <w:r>
        <w:rPr>
          <w:lang w:val="vi-VN"/>
        </w:rPr>
        <w:t>Giới hạn của hệ thống đang sử dụng:</w:t>
      </w:r>
    </w:p>
    <w:p w:rsidR="00800173" w:rsidRDefault="00800173" w:rsidP="00537241">
      <w:pPr>
        <w:spacing w:after="120"/>
        <w:ind w:firstLine="720"/>
        <w:jc w:val="both"/>
        <w:rPr>
          <w:lang w:val="vi-VN"/>
        </w:rPr>
      </w:pPr>
      <w:r>
        <w:rPr>
          <w:lang w:val="vi-VN"/>
        </w:rPr>
        <w:t>-</w:t>
      </w:r>
      <w:r>
        <w:t xml:space="preserve"> </w:t>
      </w:r>
      <w:r>
        <w:rPr>
          <w:lang w:val="vi-VN"/>
        </w:rPr>
        <w:t>Phạm vi sử dụng: Tạm thời vẫn ở trong nước</w:t>
      </w:r>
    </w:p>
    <w:p w:rsidR="00800173" w:rsidRDefault="00800173" w:rsidP="00537241">
      <w:pPr>
        <w:spacing w:after="120"/>
        <w:ind w:firstLine="720"/>
        <w:jc w:val="both"/>
        <w:rPr>
          <w:lang w:val="vi-VN"/>
        </w:rPr>
      </w:pPr>
      <w:r>
        <w:rPr>
          <w:lang w:val="vi-VN"/>
        </w:rPr>
        <w:t>-</w:t>
      </w:r>
      <w:r>
        <w:t xml:space="preserve"> </w:t>
      </w:r>
      <w:r>
        <w:rPr>
          <w:lang w:val="vi-VN"/>
        </w:rPr>
        <w:t>Website mới chỉ dừng lại là nơi để giới thiệu, tìm kiếm đồ ăn cũng như đánh giá về món ăn, giữa các người dùng mới chỉ tương tác ở mức trên cùng một bài đăng.</w:t>
      </w:r>
    </w:p>
    <w:p w:rsidR="00800173" w:rsidRDefault="00800173" w:rsidP="00537241">
      <w:pPr>
        <w:spacing w:after="120"/>
        <w:ind w:firstLine="720"/>
        <w:jc w:val="both"/>
        <w:rPr>
          <w:lang w:val="vi-VN"/>
        </w:rPr>
      </w:pPr>
      <w:r>
        <w:rPr>
          <w:lang w:val="vi-VN"/>
        </w:rPr>
        <w:t>-</w:t>
      </w:r>
      <w:r>
        <w:t xml:space="preserve"> </w:t>
      </w:r>
      <w:r>
        <w:rPr>
          <w:lang w:val="vi-VN"/>
        </w:rPr>
        <w:t>Hướng phát triển:</w:t>
      </w:r>
    </w:p>
    <w:p w:rsidR="00800173" w:rsidRDefault="00800173" w:rsidP="00537241">
      <w:pPr>
        <w:spacing w:after="120"/>
        <w:ind w:firstLine="720"/>
        <w:jc w:val="both"/>
        <w:rPr>
          <w:lang w:val="vi-VN"/>
        </w:rPr>
      </w:pPr>
      <w:r>
        <w:rPr>
          <w:lang w:val="vi-VN"/>
        </w:rPr>
        <w:tab/>
        <w:t>+</w:t>
      </w:r>
      <w:r>
        <w:t xml:space="preserve"> </w:t>
      </w:r>
      <w:r>
        <w:rPr>
          <w:lang w:val="vi-VN"/>
        </w:rPr>
        <w:t>Tạo tương tác cao hơn cho các người dùng: Trò chuyện trực tuyến, chia sẻ bài viết hoặc lưu địa điểm..</w:t>
      </w:r>
    </w:p>
    <w:p w:rsidR="007906B8" w:rsidRDefault="007906B8" w:rsidP="00537241">
      <w:pPr>
        <w:spacing w:after="120"/>
        <w:ind w:firstLine="1440"/>
        <w:jc w:val="both"/>
        <w:rPr>
          <w:lang w:val="vi-VN"/>
        </w:rPr>
      </w:pPr>
      <w:r>
        <w:rPr>
          <w:lang w:val="vi-VN"/>
        </w:rPr>
        <w:t>+ Mở rộng địa phận như một mạng xã hội toàn cầu, cho phép nhu cầu tìm</w:t>
      </w:r>
      <w:r>
        <w:t xml:space="preserve"> </w:t>
      </w:r>
      <w:r>
        <w:rPr>
          <w:lang w:val="vi-VN"/>
        </w:rPr>
        <w:t>hiểu thực phẩm bốn phương.</w:t>
      </w:r>
    </w:p>
    <w:p w:rsidR="009F6B37" w:rsidRDefault="009F6B37" w:rsidP="00537241">
      <w:pPr>
        <w:spacing w:after="120"/>
        <w:ind w:firstLine="720"/>
        <w:jc w:val="both"/>
      </w:pPr>
      <w:r>
        <w:rPr>
          <w:lang w:val="vi-VN"/>
        </w:rPr>
        <w:tab/>
      </w:r>
      <w:r>
        <w:t>+ Giúp các cửa hàng tìm thấy đối tượng khách hàng phù hợp dựa theo quảng cáo hướng người dùng nhằm giúp website tăng doanh thu, cửa hàng có nhiều khách hàng hơn và người dùng được gợi ý những cửa hàng có món ăn phù hợp với mình.</w:t>
      </w:r>
    </w:p>
    <w:p w:rsidR="007906B8" w:rsidRDefault="007906B8" w:rsidP="00537241">
      <w:pPr>
        <w:spacing w:after="120"/>
        <w:ind w:firstLine="720"/>
        <w:jc w:val="both"/>
      </w:pPr>
      <w:r>
        <w:tab/>
        <w:t xml:space="preserve">+ </w:t>
      </w:r>
      <w:r w:rsidRPr="007906B8">
        <w:t>Nâng cao trải nghiệm cho người dùng: livestream ăn uống, hỗ trợ chỉnh màu ảnh- chèn sticker trong ảnh của bài post, nhiều ảnh thì tích hợp thành slide chạy, trình tìm kiếm địa điểm gần đây,…</w:t>
      </w:r>
    </w:p>
    <w:p w:rsidR="009F6B37" w:rsidRPr="00537241" w:rsidRDefault="009F6B37" w:rsidP="00537241">
      <w:pPr>
        <w:spacing w:after="120"/>
        <w:ind w:firstLine="720"/>
        <w:jc w:val="both"/>
      </w:pPr>
      <w:r>
        <w:tab/>
        <w:t xml:space="preserve">+ </w:t>
      </w:r>
      <w:r w:rsidR="0081091B">
        <w:t>Phát triển ứng dụng trên nền tảng mobile để có thể tương tác với người dùng tốt hơn do tỉ lệ người dùng mobile đang rất lớn.</w:t>
      </w:r>
    </w:p>
    <w:p w:rsidR="00D25FE0" w:rsidRDefault="00D25FE0" w:rsidP="00537241">
      <w:pPr>
        <w:pStyle w:val="Heading2"/>
        <w:numPr>
          <w:ilvl w:val="1"/>
          <w:numId w:val="1"/>
        </w:numPr>
        <w:spacing w:before="0" w:after="120"/>
        <w:jc w:val="both"/>
        <w:rPr>
          <w:rFonts w:ascii="Times New Roman" w:hAnsi="Times New Roman" w:cs="Times New Roman"/>
        </w:rPr>
      </w:pPr>
      <w:bookmarkStart w:id="12" w:name="_Toc57079213"/>
      <w:bookmarkStart w:id="13" w:name="_Toc480758575"/>
      <w:r w:rsidRPr="004C0BF2">
        <w:rPr>
          <w:rFonts w:ascii="Times New Roman" w:hAnsi="Times New Roman" w:cs="Times New Roman"/>
        </w:rPr>
        <w:t>Hardware and Software Requirements</w:t>
      </w:r>
      <w:bookmarkEnd w:id="12"/>
      <w:bookmarkEnd w:id="13"/>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14" w:name="_Toc480491569"/>
      <w:bookmarkStart w:id="15" w:name="_Toc480758576"/>
      <w:r w:rsidRPr="008E0FCB">
        <w:rPr>
          <w:rFonts w:ascii="Times New Roman" w:hAnsi="Times New Roman" w:cs="Times New Roman"/>
        </w:rPr>
        <w:t>Minimum Requirements</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4198"/>
        <w:gridCol w:w="2943"/>
      </w:tblGrid>
      <w:tr w:rsidR="008B2544" w:rsidRPr="007215FD" w:rsidTr="00A43765">
        <w:tc>
          <w:tcPr>
            <w:tcW w:w="1809" w:type="dxa"/>
            <w:shd w:val="clear" w:color="auto" w:fill="auto"/>
          </w:tcPr>
          <w:p w:rsidR="008B2544" w:rsidRPr="007215FD" w:rsidRDefault="008B2544" w:rsidP="00537241">
            <w:pPr>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B25D2A">
              <w:t>2Gb</w:t>
            </w:r>
            <w:r>
              <w:t xml:space="preserve"> </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9626C4">
              <w:t>1Gb</w:t>
            </w:r>
          </w:p>
          <w:p w:rsidR="008B2544" w:rsidRDefault="008B2544" w:rsidP="00537241">
            <w:pPr>
              <w:jc w:val="both"/>
            </w:pPr>
            <w:r>
              <w:t xml:space="preserve">* CPU </w:t>
            </w:r>
            <w:r w:rsidR="00482C0D">
              <w:t>1</w:t>
            </w:r>
            <w:r w:rsidR="00482C0D" w:rsidRPr="000369CA">
              <w:t>.00 GHz</w:t>
            </w:r>
          </w:p>
          <w:p w:rsidR="008B2544" w:rsidRPr="007215FD" w:rsidRDefault="008B2544" w:rsidP="00537241">
            <w:pPr>
              <w:jc w:val="both"/>
              <w:rPr>
                <w:lang w:val="vi-VN"/>
              </w:rPr>
            </w:pPr>
            <w:r>
              <w:t>* Connnet Internet or LAN</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B25D2A">
              <w:t xml:space="preserve">Windows </w:t>
            </w:r>
            <w:r w:rsidR="000369CA">
              <w:t>7, .Net Framework 4.5.2, Microsoft SQL Server</w:t>
            </w:r>
            <w:r w:rsidR="000369CA" w:rsidRPr="000369CA">
              <w:t xml:space="preserve"> 2008</w:t>
            </w:r>
          </w:p>
        </w:tc>
        <w:tc>
          <w:tcPr>
            <w:tcW w:w="3191" w:type="dxa"/>
            <w:shd w:val="clear" w:color="auto" w:fill="auto"/>
          </w:tcPr>
          <w:p w:rsidR="008B2544" w:rsidRDefault="008B2544" w:rsidP="00537241">
            <w:pPr>
              <w:jc w:val="both"/>
            </w:pPr>
            <w:r>
              <w:t xml:space="preserve">* Window </w:t>
            </w:r>
            <w:r w:rsidR="000369CA">
              <w:t>7</w:t>
            </w:r>
          </w:p>
          <w:p w:rsidR="008B2544" w:rsidRPr="007215FD" w:rsidRDefault="008B2544" w:rsidP="00537241">
            <w:pPr>
              <w:jc w:val="both"/>
              <w:rPr>
                <w:lang w:val="vi-VN"/>
              </w:rPr>
            </w:pPr>
            <w:r>
              <w:t xml:space="preserve">* IE </w:t>
            </w:r>
            <w:r w:rsidR="009626C4">
              <w:t>8</w:t>
            </w:r>
            <w:r>
              <w:t xml:space="preserve">.0 </w:t>
            </w:r>
          </w:p>
        </w:tc>
      </w:tr>
    </w:tbl>
    <w:p w:rsidR="008B2544" w:rsidRPr="003F6AAD" w:rsidRDefault="008B2544" w:rsidP="00537241">
      <w:pPr>
        <w:jc w:val="both"/>
        <w:rPr>
          <w:lang w:val="vi-VN"/>
        </w:rPr>
      </w:pPr>
    </w:p>
    <w:p w:rsidR="008B2544" w:rsidRPr="003F6AAD" w:rsidRDefault="008B2544" w:rsidP="00537241">
      <w:pPr>
        <w:jc w:val="both"/>
      </w:pPr>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16" w:name="_Toc480491570"/>
      <w:bookmarkStart w:id="17" w:name="_Toc480758577"/>
      <w:r w:rsidRPr="008E0FCB">
        <w:rPr>
          <w:rFonts w:ascii="Times New Roman" w:hAnsi="Times New Roman" w:cs="Times New Roman"/>
        </w:rPr>
        <w:t>Recommended Requirements</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4192"/>
        <w:gridCol w:w="2950"/>
      </w:tblGrid>
      <w:tr w:rsidR="008B2544" w:rsidRPr="007215FD" w:rsidTr="00A43765">
        <w:tc>
          <w:tcPr>
            <w:tcW w:w="1809" w:type="dxa"/>
            <w:shd w:val="clear" w:color="auto" w:fill="auto"/>
          </w:tcPr>
          <w:p w:rsidR="008B2544" w:rsidRPr="007215FD" w:rsidRDefault="008B2544" w:rsidP="00537241">
            <w:pPr>
              <w:ind w:left="360"/>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81091B">
              <w:t>8</w:t>
            </w:r>
            <w:r w:rsidR="00A43765">
              <w:t>Gb</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482C0D">
              <w:t>2Gb</w:t>
            </w:r>
            <w:r>
              <w:t xml:space="preserve"> </w:t>
            </w:r>
          </w:p>
          <w:p w:rsidR="00482C0D" w:rsidRDefault="008B2544" w:rsidP="00537241">
            <w:pPr>
              <w:jc w:val="both"/>
            </w:pPr>
            <w:r>
              <w:t xml:space="preserve">* </w:t>
            </w:r>
            <w:r w:rsidR="00482C0D">
              <w:t xml:space="preserve">CPU </w:t>
            </w:r>
            <w:r w:rsidR="00482C0D" w:rsidRPr="000369CA">
              <w:t>3M Cache, 2.00 GHz</w:t>
            </w:r>
          </w:p>
          <w:p w:rsidR="008B2544" w:rsidRPr="007215FD" w:rsidRDefault="008B2544" w:rsidP="00537241">
            <w:pPr>
              <w:jc w:val="both"/>
              <w:rPr>
                <w:lang w:val="vi-VN"/>
              </w:rPr>
            </w:pPr>
            <w:r>
              <w:t>*Connect Internet or LAN</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0369CA">
              <w:t>Windows 7</w:t>
            </w:r>
            <w:r>
              <w:t xml:space="preserve"> server</w:t>
            </w:r>
            <w:r w:rsidR="00A01E67">
              <w:t>, .Net Framework 4.5.2, Microsoft SQL Server 2014</w:t>
            </w:r>
          </w:p>
        </w:tc>
        <w:tc>
          <w:tcPr>
            <w:tcW w:w="3191" w:type="dxa"/>
            <w:shd w:val="clear" w:color="auto" w:fill="auto"/>
          </w:tcPr>
          <w:p w:rsidR="008B2544" w:rsidRDefault="008B2544" w:rsidP="00537241">
            <w:pPr>
              <w:jc w:val="both"/>
            </w:pPr>
            <w:r>
              <w:t xml:space="preserve">* Window </w:t>
            </w:r>
            <w:r w:rsidR="00482C0D">
              <w:t>10</w:t>
            </w:r>
          </w:p>
          <w:p w:rsidR="008B2544" w:rsidRPr="007215FD" w:rsidRDefault="008B2544">
            <w:pPr>
              <w:spacing w:before="120"/>
              <w:jc w:val="both"/>
              <w:rPr>
                <w:lang w:val="vi-VN"/>
              </w:rPr>
            </w:pPr>
            <w:r>
              <w:lastRenderedPageBreak/>
              <w:t xml:space="preserve">* </w:t>
            </w:r>
            <w:r w:rsidRPr="007215FD">
              <w:rPr>
                <w:lang w:val="vi-VN"/>
              </w:rPr>
              <w:t>IE 9 trở lên, FireFox và Chrome các bản mới nhất</w:t>
            </w:r>
          </w:p>
          <w:p w:rsidR="008B2544" w:rsidRPr="007215FD" w:rsidRDefault="008B2544" w:rsidP="00537241">
            <w:pPr>
              <w:jc w:val="both"/>
              <w:rPr>
                <w:lang w:val="vi-VN"/>
              </w:rPr>
            </w:pPr>
          </w:p>
        </w:tc>
      </w:tr>
    </w:tbl>
    <w:p w:rsidR="008B2544" w:rsidRPr="003F6AAD" w:rsidRDefault="008B2544" w:rsidP="00537241">
      <w:pPr>
        <w:jc w:val="both"/>
        <w:rPr>
          <w:lang w:val="vi-VN"/>
        </w:rPr>
      </w:pPr>
    </w:p>
    <w:p w:rsidR="008B2544" w:rsidRDefault="008B2544" w:rsidP="00537241">
      <w:pPr>
        <w:jc w:val="both"/>
      </w:pPr>
      <w:r>
        <w:br w:type="page"/>
      </w:r>
    </w:p>
    <w:p w:rsidR="008B2544" w:rsidRPr="00A06266" w:rsidRDefault="008B2544" w:rsidP="00537241">
      <w:pPr>
        <w:jc w:val="both"/>
      </w:pPr>
    </w:p>
    <w:p w:rsidR="00D25FE0" w:rsidRPr="00243F44" w:rsidRDefault="00D25FE0" w:rsidP="00537241">
      <w:pPr>
        <w:pStyle w:val="Heading1"/>
        <w:numPr>
          <w:ilvl w:val="0"/>
          <w:numId w:val="1"/>
        </w:numPr>
        <w:spacing w:after="120" w:line="288" w:lineRule="auto"/>
        <w:rPr>
          <w:bCs w:val="0"/>
          <w:sz w:val="32"/>
          <w:szCs w:val="32"/>
        </w:rPr>
      </w:pPr>
      <w:bookmarkStart w:id="18" w:name="_Toc480758505"/>
      <w:bookmarkStart w:id="19" w:name="_Toc480758578"/>
      <w:bookmarkStart w:id="20" w:name="_Toc480758506"/>
      <w:bookmarkStart w:id="21" w:name="_Toc480758579"/>
      <w:bookmarkStart w:id="22" w:name="_Toc480758507"/>
      <w:bookmarkStart w:id="23" w:name="_Toc480758580"/>
      <w:bookmarkStart w:id="24" w:name="_Toc480758508"/>
      <w:bookmarkStart w:id="25" w:name="_Toc480758581"/>
      <w:bookmarkStart w:id="26" w:name="_Toc480758509"/>
      <w:bookmarkStart w:id="27" w:name="_Toc480758582"/>
      <w:bookmarkStart w:id="28" w:name="_Toc57079214"/>
      <w:bookmarkStart w:id="29" w:name="_Toc480758583"/>
      <w:bookmarkEnd w:id="18"/>
      <w:bookmarkEnd w:id="19"/>
      <w:bookmarkEnd w:id="20"/>
      <w:bookmarkEnd w:id="21"/>
      <w:bookmarkEnd w:id="22"/>
      <w:bookmarkEnd w:id="23"/>
      <w:bookmarkEnd w:id="24"/>
      <w:bookmarkEnd w:id="25"/>
      <w:bookmarkEnd w:id="26"/>
      <w:bookmarkEnd w:id="27"/>
      <w:r w:rsidRPr="00243F44">
        <w:rPr>
          <w:bCs w:val="0"/>
          <w:sz w:val="32"/>
          <w:szCs w:val="32"/>
        </w:rPr>
        <w:t>Customer Requirements Specification</w:t>
      </w:r>
      <w:bookmarkEnd w:id="28"/>
      <w:bookmarkEnd w:id="29"/>
    </w:p>
    <w:p w:rsidR="00D25FE0" w:rsidRDefault="00D25FE0" w:rsidP="00537241">
      <w:pPr>
        <w:pStyle w:val="Heading2"/>
        <w:numPr>
          <w:ilvl w:val="1"/>
          <w:numId w:val="1"/>
        </w:numPr>
        <w:spacing w:before="0" w:after="120"/>
        <w:jc w:val="both"/>
        <w:rPr>
          <w:rFonts w:ascii="Times New Roman" w:hAnsi="Times New Roman" w:cs="Times New Roman"/>
        </w:rPr>
      </w:pPr>
      <w:bookmarkStart w:id="30" w:name="_Toc57079215"/>
      <w:bookmarkStart w:id="31" w:name="_Toc480758584"/>
      <w:r w:rsidRPr="004C0BF2">
        <w:rPr>
          <w:rFonts w:ascii="Times New Roman" w:hAnsi="Times New Roman" w:cs="Times New Roman"/>
        </w:rPr>
        <w:t>Users of the System</w:t>
      </w:r>
      <w:bookmarkEnd w:id="30"/>
      <w:bookmarkEnd w:id="31"/>
    </w:p>
    <w:p w:rsidR="000D42B9" w:rsidRDefault="000D42B9" w:rsidP="00537241">
      <w:pPr>
        <w:spacing w:after="120"/>
        <w:ind w:firstLine="720"/>
        <w:jc w:val="both"/>
      </w:pPr>
      <w:r>
        <w:t xml:space="preserve">Các đối tượng sử dụng hệ thống bao gồm: </w:t>
      </w:r>
    </w:p>
    <w:p w:rsidR="000D42B9" w:rsidRPr="00A17356" w:rsidRDefault="000D42B9" w:rsidP="00537241">
      <w:pPr>
        <w:pStyle w:val="ListParagraph"/>
        <w:numPr>
          <w:ilvl w:val="0"/>
          <w:numId w:val="10"/>
        </w:numPr>
        <w:spacing w:after="120"/>
        <w:jc w:val="both"/>
        <w:rPr>
          <w:b/>
        </w:rPr>
      </w:pPr>
      <w:r w:rsidRPr="00A17356">
        <w:rPr>
          <w:b/>
        </w:rPr>
        <w:t xml:space="preserve">Guest ( Khách vãng lai ) </w:t>
      </w:r>
    </w:p>
    <w:p w:rsidR="00753D70" w:rsidRDefault="009D6B6F" w:rsidP="00537241">
      <w:pPr>
        <w:spacing w:after="120"/>
        <w:ind w:firstLine="720"/>
        <w:jc w:val="both"/>
      </w:pPr>
      <w:r>
        <w:t>Khách vãng lai có có các chức năng:</w:t>
      </w:r>
    </w:p>
    <w:p w:rsidR="009D6B6F" w:rsidRDefault="009D6B6F" w:rsidP="00537241">
      <w:pPr>
        <w:pStyle w:val="ListParagraph"/>
        <w:numPr>
          <w:ilvl w:val="0"/>
          <w:numId w:val="11"/>
        </w:numPr>
        <w:spacing w:after="120"/>
        <w:jc w:val="both"/>
      </w:pPr>
      <w:r>
        <w:t>Xem bài đăng: ảnh, bình luận, số like</w:t>
      </w:r>
    </w:p>
    <w:p w:rsidR="009D6B6F" w:rsidRDefault="009D6B6F" w:rsidP="00537241">
      <w:pPr>
        <w:pStyle w:val="ListParagraph"/>
        <w:numPr>
          <w:ilvl w:val="0"/>
          <w:numId w:val="11"/>
        </w:numPr>
        <w:spacing w:after="120"/>
        <w:jc w:val="both"/>
      </w:pPr>
      <w:r>
        <w:t>Xem trang cá nhân người dùng</w:t>
      </w:r>
    </w:p>
    <w:p w:rsidR="009D6B6F" w:rsidRDefault="009D6B6F" w:rsidP="00537241">
      <w:pPr>
        <w:pStyle w:val="ListParagraph"/>
        <w:numPr>
          <w:ilvl w:val="0"/>
          <w:numId w:val="11"/>
        </w:numPr>
        <w:spacing w:after="120"/>
        <w:jc w:val="both"/>
      </w:pPr>
      <w:r>
        <w:t>Tìm kiếm thông tin trong web</w:t>
      </w:r>
    </w:p>
    <w:p w:rsidR="009D6B6F" w:rsidRDefault="009D6B6F" w:rsidP="00537241">
      <w:pPr>
        <w:pStyle w:val="ListParagraph"/>
        <w:numPr>
          <w:ilvl w:val="0"/>
          <w:numId w:val="11"/>
        </w:numPr>
        <w:spacing w:after="120"/>
        <w:jc w:val="both"/>
      </w:pPr>
      <w:r>
        <w:t>Đăng nhập/đăng ký tài khoản</w:t>
      </w:r>
    </w:p>
    <w:p w:rsidR="000D42B9" w:rsidRPr="00A17356" w:rsidRDefault="000D42B9" w:rsidP="00537241">
      <w:pPr>
        <w:pStyle w:val="ListParagraph"/>
        <w:numPr>
          <w:ilvl w:val="0"/>
          <w:numId w:val="10"/>
        </w:numPr>
        <w:spacing w:after="120"/>
        <w:jc w:val="both"/>
        <w:rPr>
          <w:b/>
        </w:rPr>
      </w:pPr>
      <w:r w:rsidRPr="00A17356">
        <w:rPr>
          <w:b/>
        </w:rPr>
        <w:t xml:space="preserve">Member ( Thành viên ) </w:t>
      </w:r>
    </w:p>
    <w:p w:rsidR="002B36F7" w:rsidRDefault="002B36F7" w:rsidP="00537241">
      <w:pPr>
        <w:spacing w:after="120"/>
        <w:ind w:firstLine="720"/>
        <w:jc w:val="both"/>
      </w:pPr>
      <w:r>
        <w:t xml:space="preserve">Ngoài các chức năng mà </w:t>
      </w:r>
      <w:r>
        <w:rPr>
          <w:b/>
        </w:rPr>
        <w:t>Khách vãng lai</w:t>
      </w:r>
      <w:r>
        <w:t xml:space="preserve"> có thì </w:t>
      </w:r>
      <w:r>
        <w:rPr>
          <w:b/>
        </w:rPr>
        <w:t>Thành viên</w:t>
      </w:r>
      <w:r>
        <w:t xml:space="preserve"> còn có các chức năng bổ sung như sau</w:t>
      </w:r>
      <w:r w:rsidR="009D6B6F">
        <w:t>:</w:t>
      </w:r>
    </w:p>
    <w:p w:rsidR="009D6B6F" w:rsidRDefault="009D6B6F" w:rsidP="00537241">
      <w:pPr>
        <w:pStyle w:val="ListParagraph"/>
        <w:numPr>
          <w:ilvl w:val="0"/>
          <w:numId w:val="11"/>
        </w:numPr>
        <w:spacing w:after="120"/>
        <w:jc w:val="both"/>
      </w:pPr>
      <w:r>
        <w:t>Đăng bài, xóa bài của chính mình</w:t>
      </w:r>
    </w:p>
    <w:p w:rsidR="009D6B6F" w:rsidRDefault="009D6B6F" w:rsidP="00537241">
      <w:pPr>
        <w:pStyle w:val="ListParagraph"/>
        <w:numPr>
          <w:ilvl w:val="0"/>
          <w:numId w:val="11"/>
        </w:numPr>
        <w:spacing w:after="120"/>
        <w:jc w:val="both"/>
      </w:pPr>
      <w:r>
        <w:t>Bình luận, like bài đăng</w:t>
      </w:r>
    </w:p>
    <w:p w:rsidR="009D6B6F" w:rsidRDefault="009D6B6F" w:rsidP="00537241">
      <w:pPr>
        <w:pStyle w:val="ListParagraph"/>
        <w:numPr>
          <w:ilvl w:val="0"/>
          <w:numId w:val="11"/>
        </w:numPr>
        <w:spacing w:after="120"/>
        <w:jc w:val="both"/>
      </w:pPr>
      <w:r>
        <w:t>Xóa bình luận hoặc hủy like bài đăng mà mình đã tương tác</w:t>
      </w:r>
    </w:p>
    <w:p w:rsidR="009D6B6F" w:rsidRDefault="009D6B6F" w:rsidP="00537241">
      <w:pPr>
        <w:pStyle w:val="ListParagraph"/>
        <w:numPr>
          <w:ilvl w:val="0"/>
          <w:numId w:val="11"/>
        </w:numPr>
        <w:spacing w:after="120"/>
        <w:jc w:val="both"/>
      </w:pPr>
      <w:r>
        <w:t>Report bài đăng khi bài đăng/ bình luận có nội dung không phù hợp với trang web</w:t>
      </w:r>
    </w:p>
    <w:p w:rsidR="009A120E" w:rsidRPr="002B36F7" w:rsidRDefault="009A120E" w:rsidP="00537241">
      <w:pPr>
        <w:pStyle w:val="ListParagraph"/>
        <w:numPr>
          <w:ilvl w:val="0"/>
          <w:numId w:val="11"/>
        </w:numPr>
        <w:spacing w:after="120"/>
        <w:jc w:val="both"/>
      </w:pPr>
      <w:r>
        <w:t>Cập nhật thông tin cá nhân, đổi mật khẩu</w:t>
      </w:r>
    </w:p>
    <w:p w:rsidR="000D42B9" w:rsidRPr="00A17356" w:rsidRDefault="000D42B9" w:rsidP="00537241">
      <w:pPr>
        <w:pStyle w:val="ListParagraph"/>
        <w:numPr>
          <w:ilvl w:val="0"/>
          <w:numId w:val="10"/>
        </w:numPr>
        <w:spacing w:after="120"/>
        <w:jc w:val="both"/>
        <w:rPr>
          <w:b/>
        </w:rPr>
      </w:pPr>
      <w:r w:rsidRPr="00A17356">
        <w:rPr>
          <w:b/>
        </w:rPr>
        <w:t>A</w:t>
      </w:r>
      <w:r w:rsidR="00A17356">
        <w:rPr>
          <w:b/>
        </w:rPr>
        <w:t>d</w:t>
      </w:r>
      <w:r w:rsidRPr="00A17356">
        <w:rPr>
          <w:b/>
        </w:rPr>
        <w:t>min ( Người quản trị hệ thống )</w:t>
      </w:r>
    </w:p>
    <w:p w:rsidR="009D6B6F" w:rsidRDefault="002B36F7" w:rsidP="00537241">
      <w:pPr>
        <w:spacing w:after="120"/>
        <w:ind w:firstLine="720"/>
        <w:jc w:val="both"/>
      </w:pPr>
      <w:r>
        <w:t xml:space="preserve">Admin sẽ có các chức năng ngoài chức năng của Thành viên như sau: </w:t>
      </w:r>
    </w:p>
    <w:p w:rsidR="009D6B6F" w:rsidRDefault="009D6B6F" w:rsidP="00537241">
      <w:pPr>
        <w:pStyle w:val="ListParagraph"/>
        <w:numPr>
          <w:ilvl w:val="0"/>
          <w:numId w:val="11"/>
        </w:numPr>
        <w:spacing w:after="120"/>
        <w:jc w:val="both"/>
      </w:pPr>
      <w:r>
        <w:t>Xóa bài đăng, xóa bình luận</w:t>
      </w:r>
    </w:p>
    <w:p w:rsidR="009A120E" w:rsidRPr="00A17356" w:rsidRDefault="009D6B6F" w:rsidP="00537241">
      <w:pPr>
        <w:pStyle w:val="ListParagraph"/>
        <w:numPr>
          <w:ilvl w:val="0"/>
          <w:numId w:val="11"/>
        </w:numPr>
        <w:spacing w:after="120"/>
        <w:jc w:val="both"/>
        <w:rPr>
          <w:lang w:val="vi-VN"/>
        </w:rPr>
      </w:pPr>
      <w:r>
        <w:t>Xử lý các nội dung bị report, đưa ra cách thức xử lý cảnh cáo hoặc khóa người dùng bị report.</w:t>
      </w:r>
    </w:p>
    <w:p w:rsidR="000D42B9" w:rsidRPr="00A17356" w:rsidRDefault="000D42B9" w:rsidP="00537241">
      <w:pPr>
        <w:pStyle w:val="ListParagraph"/>
        <w:numPr>
          <w:ilvl w:val="0"/>
          <w:numId w:val="10"/>
        </w:numPr>
        <w:spacing w:after="120"/>
        <w:jc w:val="both"/>
        <w:rPr>
          <w:b/>
          <w:lang w:val="vi-VN"/>
        </w:rPr>
      </w:pPr>
      <w:r w:rsidRPr="00A17356">
        <w:rPr>
          <w:b/>
          <w:lang w:val="vi-VN"/>
        </w:rPr>
        <w:t>Super Admin (Người quản lý chung)</w:t>
      </w:r>
    </w:p>
    <w:p w:rsidR="002B36F7" w:rsidRDefault="002B36F7" w:rsidP="00537241">
      <w:pPr>
        <w:spacing w:after="120"/>
        <w:ind w:firstLine="720"/>
        <w:jc w:val="both"/>
        <w:rPr>
          <w:color w:val="000000"/>
        </w:rPr>
      </w:pPr>
      <w:r>
        <w:rPr>
          <w:color w:val="000000"/>
        </w:rPr>
        <w:t>Super Admin sẽ có mọi quyền trên hệ thống bao gồm các chức năng như Admin</w:t>
      </w:r>
      <w:r w:rsidR="009A120E">
        <w:rPr>
          <w:color w:val="000000"/>
        </w:rPr>
        <w:t xml:space="preserve"> và các quyền như sau:</w:t>
      </w:r>
    </w:p>
    <w:p w:rsidR="009A120E" w:rsidRDefault="009A120E" w:rsidP="00537241">
      <w:pPr>
        <w:pStyle w:val="ListParagraph"/>
        <w:numPr>
          <w:ilvl w:val="0"/>
          <w:numId w:val="11"/>
        </w:numPr>
        <w:spacing w:after="120"/>
        <w:jc w:val="both"/>
        <w:rPr>
          <w:color w:val="000000"/>
        </w:rPr>
      </w:pPr>
      <w:r>
        <w:rPr>
          <w:color w:val="000000"/>
        </w:rPr>
        <w:t>Cập nhật các danh mục của hệ thống</w:t>
      </w:r>
    </w:p>
    <w:p w:rsidR="009A120E" w:rsidRPr="00A17356" w:rsidRDefault="009A120E" w:rsidP="00537241">
      <w:pPr>
        <w:pStyle w:val="ListParagraph"/>
        <w:numPr>
          <w:ilvl w:val="0"/>
          <w:numId w:val="11"/>
        </w:numPr>
        <w:spacing w:after="120"/>
        <w:jc w:val="both"/>
        <w:rPr>
          <w:color w:val="000000"/>
        </w:rPr>
      </w:pPr>
      <w:r>
        <w:rPr>
          <w:color w:val="000000"/>
        </w:rPr>
        <w:t>Phân quyền hoặc hủy quyền Admin của người dùng.</w:t>
      </w:r>
    </w:p>
    <w:p w:rsidR="000D42B9" w:rsidRPr="00887656" w:rsidRDefault="000D42B9" w:rsidP="00537241">
      <w:pPr>
        <w:spacing w:after="120"/>
        <w:jc w:val="both"/>
      </w:pPr>
    </w:p>
    <w:p w:rsidR="00221CB8" w:rsidRDefault="00D25FE0" w:rsidP="00537241">
      <w:pPr>
        <w:pStyle w:val="Heading2"/>
        <w:numPr>
          <w:ilvl w:val="1"/>
          <w:numId w:val="1"/>
        </w:numPr>
        <w:spacing w:before="0" w:after="120"/>
        <w:jc w:val="both"/>
      </w:pPr>
      <w:bookmarkStart w:id="32" w:name="_Toc57079216"/>
      <w:bookmarkStart w:id="33" w:name="_Toc480758585"/>
      <w:r w:rsidRPr="004C0BF2">
        <w:rPr>
          <w:rFonts w:ascii="Times New Roman" w:hAnsi="Times New Roman" w:cs="Times New Roman"/>
        </w:rPr>
        <w:t>System functions</w:t>
      </w:r>
      <w:bookmarkEnd w:id="32"/>
      <w:bookmarkEnd w:id="33"/>
    </w:p>
    <w:p w:rsidR="00221CB8" w:rsidRDefault="00221CB8" w:rsidP="00537241">
      <w:pPr>
        <w:pStyle w:val="Heading3"/>
        <w:jc w:val="both"/>
        <w:rPr>
          <w:rFonts w:ascii="Times New Roman" w:hAnsi="Times New Roman" w:cs="Times New Roman"/>
        </w:rPr>
      </w:pPr>
      <w:bookmarkStart w:id="34" w:name="_Toc480758586"/>
      <w:r w:rsidRPr="008E0FCB">
        <w:rPr>
          <w:rFonts w:ascii="Times New Roman" w:hAnsi="Times New Roman" w:cs="Times New Roman"/>
          <w:lang w:val="vi-VN"/>
        </w:rPr>
        <w:t>2.2.1: Nhóm</w:t>
      </w:r>
      <w:r>
        <w:rPr>
          <w:rFonts w:ascii="Times New Roman" w:hAnsi="Times New Roman" w:cs="Times New Roman"/>
          <w:lang w:val="vi-VN"/>
        </w:rPr>
        <w:t xml:space="preserve"> chức năng cho khách vãng lai</w:t>
      </w:r>
      <w:r w:rsidRPr="008E0FCB">
        <w:rPr>
          <w:rFonts w:ascii="Times New Roman" w:hAnsi="Times New Roman" w:cs="Times New Roman"/>
          <w:lang w:val="vi-VN"/>
        </w:rPr>
        <w:t>:</w:t>
      </w:r>
      <w:bookmarkEnd w:id="34"/>
      <w:r w:rsidRPr="008E0FCB">
        <w:rPr>
          <w:rFonts w:ascii="Times New Roman" w:hAnsi="Times New Roman" w:cs="Times New Roman"/>
        </w:rPr>
        <w:t xml:space="preserve"> </w:t>
      </w:r>
    </w:p>
    <w:p w:rsidR="00221CB8" w:rsidRDefault="00221CB8" w:rsidP="00537241">
      <w:pPr>
        <w:jc w:val="both"/>
        <w:rPr>
          <w:lang w:val="vi-VN"/>
        </w:rPr>
      </w:pPr>
      <w:r>
        <w:rPr>
          <w:lang w:val="vi-VN"/>
        </w:rPr>
        <w:tab/>
        <w:t>1.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tin trên trang cá nhân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Default="00221CB8" w:rsidP="00537241">
      <w:pPr>
        <w:jc w:val="both"/>
        <w:rPr>
          <w:lang w:val="vi-VN"/>
        </w:rPr>
      </w:pPr>
      <w:r>
        <w:rPr>
          <w:lang w:val="vi-VN"/>
        </w:rPr>
        <w:tab/>
        <w:t xml:space="preserve">2. Xem </w:t>
      </w:r>
      <w:r w:rsidR="009271F8">
        <w:t>bài đăng</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w:t>
            </w:r>
            <w:r w:rsidR="009271F8">
              <w:t>in bài đăng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t>bài đăng</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thông tin về</w:t>
            </w:r>
            <w:r w:rsidR="009271F8">
              <w:t xml:space="preserve"> bài đăng</w:t>
            </w:r>
            <w:r w:rsidRPr="007215FD">
              <w:rPr>
                <w:lang w:val="vi-VN"/>
              </w:rPr>
              <w:t xml:space="preserve"> thông qua ảnh của người dùng</w:t>
            </w:r>
          </w:p>
        </w:tc>
      </w:tr>
    </w:tbl>
    <w:p w:rsidR="00221CB8" w:rsidRDefault="00221CB8" w:rsidP="00537241">
      <w:pPr>
        <w:jc w:val="both"/>
        <w:rPr>
          <w:lang w:val="vi-VN"/>
        </w:rPr>
      </w:pPr>
    </w:p>
    <w:p w:rsidR="00221CB8" w:rsidRDefault="00221CB8" w:rsidP="00537241">
      <w:pPr>
        <w:jc w:val="both"/>
        <w:rPr>
          <w:lang w:val="vi-VN"/>
        </w:rPr>
      </w:pPr>
      <w:r>
        <w:rPr>
          <w:lang w:val="vi-VN"/>
        </w:rPr>
        <w:tab/>
        <w:t>3.</w:t>
      </w:r>
      <w:r w:rsidR="009271F8">
        <w:t>Xem ảnh</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Khách có thể </w:t>
            </w:r>
            <w:r w:rsidR="009271F8">
              <w:t>xem</w:t>
            </w:r>
            <w:r w:rsidRPr="007215FD">
              <w:rPr>
                <w:lang w:val="vi-VN"/>
              </w:rPr>
              <w:t xml:space="preserve"> </w:t>
            </w:r>
            <w:r w:rsidR="009271F8">
              <w:t>ảnh</w:t>
            </w:r>
            <w:r w:rsidRPr="007215FD">
              <w:rPr>
                <w:lang w:val="vi-VN"/>
              </w:rPr>
              <w:t xml:space="preserve"> theo ý muốn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t xml:space="preserve"> ảnh món ăn </w:t>
            </w:r>
            <w:r w:rsidRPr="007215FD">
              <w:rPr>
                <w:lang w:val="vi-VN"/>
              </w:rPr>
              <w:t>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4.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tìm kiếm trang cá nhân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5. Đăng ký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chọn chức năng đăng ký để tạo tài khoản đăng nhập hệ thống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các thông tin theo yêu cầu</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thông tin nhập có hợp lệ hay không và thêm vào dữ liệu</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ký thành công hoặc bắt nhập lại</w:t>
            </w:r>
          </w:p>
        </w:tc>
      </w:tr>
    </w:tbl>
    <w:p w:rsidR="00221CB8" w:rsidRPr="00EA2D07" w:rsidRDefault="00221CB8" w:rsidP="00537241">
      <w:pPr>
        <w:jc w:val="both"/>
        <w:rPr>
          <w:lang w:val="vi-VN"/>
        </w:rPr>
      </w:pPr>
    </w:p>
    <w:p w:rsidR="00221CB8" w:rsidRPr="00EA2D07" w:rsidRDefault="00221CB8" w:rsidP="00537241">
      <w:pPr>
        <w:jc w:val="both"/>
        <w:rPr>
          <w:lang w:val="vi-VN"/>
        </w:rPr>
      </w:pPr>
    </w:p>
    <w:p w:rsidR="00221CB8" w:rsidRDefault="00221CB8" w:rsidP="00537241">
      <w:pPr>
        <w:pStyle w:val="Heading3"/>
        <w:jc w:val="both"/>
        <w:rPr>
          <w:rFonts w:ascii="Times New Roman" w:hAnsi="Times New Roman" w:cs="Times New Roman"/>
          <w:lang w:val="vi-VN"/>
        </w:rPr>
      </w:pPr>
      <w:bookmarkStart w:id="35" w:name="_Toc480758587"/>
      <w:r>
        <w:rPr>
          <w:rFonts w:ascii="Times New Roman" w:hAnsi="Times New Roman" w:cs="Times New Roman"/>
          <w:lang w:val="vi-VN"/>
        </w:rPr>
        <w:t>2.2.2</w:t>
      </w:r>
      <w:r w:rsidRPr="008E0FCB">
        <w:rPr>
          <w:rFonts w:ascii="Times New Roman" w:hAnsi="Times New Roman" w:cs="Times New Roman"/>
          <w:lang w:val="vi-VN"/>
        </w:rPr>
        <w:t xml:space="preserve">: Nhóm chức </w:t>
      </w:r>
      <w:r>
        <w:rPr>
          <w:rFonts w:ascii="Times New Roman" w:hAnsi="Times New Roman" w:cs="Times New Roman"/>
          <w:lang w:val="vi-VN"/>
        </w:rPr>
        <w:t>dành cho thành viên:</w:t>
      </w:r>
      <w:bookmarkEnd w:id="35"/>
    </w:p>
    <w:p w:rsidR="00221CB8" w:rsidRPr="00A17356" w:rsidRDefault="00221CB8" w:rsidP="00537241">
      <w:pPr>
        <w:jc w:val="both"/>
        <w:rPr>
          <w:i/>
          <w:lang w:val="vi-VN"/>
        </w:rPr>
      </w:pPr>
      <w:r>
        <w:rPr>
          <w:lang w:val="vi-VN"/>
        </w:rPr>
        <w:tab/>
      </w:r>
      <w:r w:rsidRPr="00A17356">
        <w:rPr>
          <w:i/>
          <w:lang w:val="vi-VN"/>
        </w:rPr>
        <w:t>1. Đăng nhập vào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6408"/>
      </w:tblGrid>
      <w:tr w:rsidR="00221CB8" w:rsidRPr="007215FD" w:rsidTr="00A43765">
        <w:tc>
          <w:tcPr>
            <w:tcW w:w="2518" w:type="dxa"/>
            <w:shd w:val="clear" w:color="auto" w:fill="auto"/>
          </w:tcPr>
          <w:p w:rsidR="00221CB8" w:rsidRPr="007215FD" w:rsidRDefault="00221CB8" w:rsidP="00537241">
            <w:pPr>
              <w:jc w:val="both"/>
              <w:rPr>
                <w:lang w:val="vi-VN"/>
              </w:rPr>
            </w:pPr>
            <w:r w:rsidRPr="00EA2D07">
              <w:rPr>
                <w:lang w:val="vi-VN"/>
              </w:rPr>
              <w:tab/>
            </w:r>
            <w:bookmarkStart w:id="36" w:name="_Toc430268564"/>
            <w:bookmarkStart w:id="37" w:name="_Toc463010957"/>
            <w:bookmarkStart w:id="38" w:name="_Toc480491576"/>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Sau khi đăng ký thành công member có thể đăng nhập vào Website</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username và password</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đã nhập username và passwoird chưa, kiểm tra tài khoản đã có trong CSDL chưa?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Đưa ra thông báo đăng nhập thành công hoặc yêu cầu nhập lại.</w:t>
            </w:r>
          </w:p>
        </w:tc>
      </w:tr>
    </w:tbl>
    <w:bookmarkEnd w:id="36"/>
    <w:bookmarkEnd w:id="37"/>
    <w:bookmarkEnd w:id="38"/>
    <w:p w:rsidR="00221CB8" w:rsidRDefault="00221CB8" w:rsidP="00537241">
      <w:pPr>
        <w:jc w:val="both"/>
        <w:rPr>
          <w:b/>
          <w:bCs/>
          <w:kern w:val="32"/>
          <w:szCs w:val="32"/>
          <w:lang w:val="vi-VN"/>
        </w:rPr>
      </w:pPr>
      <w:r>
        <w:rPr>
          <w:b/>
          <w:bCs/>
          <w:kern w:val="32"/>
          <w:szCs w:val="32"/>
          <w:lang w:val="vi-VN"/>
        </w:rPr>
        <w:tab/>
      </w:r>
    </w:p>
    <w:p w:rsidR="00221CB8" w:rsidRDefault="00221CB8" w:rsidP="00537241">
      <w:pPr>
        <w:jc w:val="both"/>
        <w:rPr>
          <w:lang w:val="vi-VN"/>
        </w:rPr>
      </w:pPr>
      <w:r w:rsidRPr="00A17356">
        <w:rPr>
          <w:i/>
          <w:lang w:val="vi-VN"/>
        </w:rPr>
        <w:tab/>
        <w:t>2. Đăng xuất (Thoát):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471"/>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thoát khỏi đăng nhập vào Website</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Thoát khói tranh web thành viên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Truy xuất CSDL và kiểm tra xem đã thoát khói đăng nhập chưa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đã thoát khỏi hệ thống thành công hoặc thông báo xảy ra lỗi yêu cầu thoát lại</w:t>
            </w:r>
          </w:p>
        </w:tc>
      </w:tr>
    </w:tbl>
    <w:p w:rsidR="00221CB8" w:rsidRPr="008E0FCB" w:rsidRDefault="00221CB8" w:rsidP="00537241">
      <w:pPr>
        <w:jc w:val="both"/>
        <w:rPr>
          <w:lang w:val="vi-VN"/>
        </w:rPr>
      </w:pPr>
    </w:p>
    <w:p w:rsidR="00221CB8" w:rsidRPr="00A17356" w:rsidRDefault="00221CB8" w:rsidP="00537241">
      <w:pPr>
        <w:jc w:val="both"/>
        <w:rPr>
          <w:i/>
          <w:lang w:val="vi-VN"/>
        </w:rPr>
      </w:pPr>
      <w:r w:rsidRPr="00A17356">
        <w:rPr>
          <w:i/>
          <w:lang w:val="vi-VN"/>
        </w:rPr>
        <w:tab/>
        <w:t>3. 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mạt khẩu để đảm bảo tính bảo mật</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mật khấu cũ, nhập mật khẩu mới, nhập lại mật khẩu mới</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So sánh mật khẩu cũ nếu đúng thì so sánh mật khẩu mới và xác nhận mật khẩu mới nếu trùng thì cho update mật khẩu mới</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thành công hoặc yêu cầu nhập lại</w:t>
            </w:r>
          </w:p>
        </w:tc>
      </w:tr>
    </w:tbl>
    <w:p w:rsidR="00A1735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4.Thay đổi thông tin đăng ký: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thông tin cá nhân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thông tin cần thay đổi</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update thay đỏi vào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thay đổi thành công hoặc yêu cầu nhập lại</w:t>
            </w:r>
          </w:p>
        </w:tc>
      </w:tr>
    </w:tbl>
    <w:p w:rsidR="0009503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5.Bình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đưa ra những bình luận chó những </w:t>
            </w:r>
            <w:r w:rsidR="009271F8">
              <w:t>bài đăng</w:t>
            </w:r>
            <w:r w:rsidRPr="007215FD">
              <w:rPr>
                <w:lang w:val="vi-VN"/>
              </w:rPr>
              <w:t xml:space="preserve"> về món ăn mà họ đã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t>bài</w:t>
            </w:r>
            <w:r w:rsidRPr="007215FD">
              <w:rPr>
                <w:lang w:val="vi-VN"/>
              </w:rPr>
              <w:t xml:space="preserve"> mà thành viên muốn bình luận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Đưa nội dung bình luận vào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bình luận cho mọi người xem</w:t>
            </w:r>
          </w:p>
        </w:tc>
      </w:tr>
    </w:tbl>
    <w:p w:rsidR="00221CB8" w:rsidRDefault="00221CB8" w:rsidP="00537241">
      <w:pPr>
        <w:jc w:val="both"/>
        <w:rPr>
          <w:lang w:val="vi-VN"/>
        </w:rPr>
      </w:pPr>
    </w:p>
    <w:p w:rsidR="00095036" w:rsidRDefault="00095036" w:rsidP="00537241">
      <w:pPr>
        <w:ind w:firstLine="720"/>
        <w:jc w:val="both"/>
        <w:rPr>
          <w:lang w:val="vi-VN"/>
        </w:rPr>
      </w:pPr>
      <w:r>
        <w:rPr>
          <w:i/>
          <w:lang w:val="vi-VN"/>
        </w:rPr>
        <w:t>6</w:t>
      </w:r>
      <w:r w:rsidRPr="00A17356">
        <w:rPr>
          <w:i/>
          <w:lang w:val="vi-VN"/>
        </w:rPr>
        <w:t>.</w:t>
      </w:r>
      <w:r>
        <w:rPr>
          <w:i/>
          <w:lang w:val="vi-VN"/>
        </w:rPr>
        <w:t xml:space="preserve"> Xoá b</w:t>
      </w:r>
      <w:r w:rsidRPr="00A17356">
        <w:rPr>
          <w:i/>
          <w:lang w:val="vi-VN"/>
        </w:rPr>
        <w:t>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095036" w:rsidRPr="007244D2" w:rsidTr="00944674">
        <w:tc>
          <w:tcPr>
            <w:tcW w:w="2518" w:type="dxa"/>
            <w:shd w:val="clear" w:color="auto" w:fill="auto"/>
          </w:tcPr>
          <w:p w:rsidR="00095036" w:rsidRPr="007215FD" w:rsidRDefault="00095036" w:rsidP="00537241">
            <w:pPr>
              <w:jc w:val="both"/>
              <w:rPr>
                <w:lang w:val="vi-VN"/>
              </w:rPr>
            </w:pPr>
            <w:r w:rsidRPr="007215FD">
              <w:rPr>
                <w:lang w:val="vi-VN"/>
              </w:rPr>
              <w:t>Description</w:t>
            </w:r>
          </w:p>
        </w:tc>
        <w:tc>
          <w:tcPr>
            <w:tcW w:w="7055" w:type="dxa"/>
            <w:shd w:val="clear" w:color="auto" w:fill="auto"/>
          </w:tcPr>
          <w:p w:rsidR="00095036" w:rsidRPr="007215FD" w:rsidRDefault="00095036" w:rsidP="00537241">
            <w:pPr>
              <w:jc w:val="both"/>
              <w:rPr>
                <w:lang w:val="vi-VN"/>
              </w:rPr>
            </w:pPr>
            <w:r w:rsidRPr="007215FD">
              <w:rPr>
                <w:lang w:val="vi-VN"/>
              </w:rPr>
              <w:t xml:space="preserve">Thành viên có thể </w:t>
            </w:r>
            <w:r>
              <w:rPr>
                <w:lang w:val="vi-VN"/>
              </w:rPr>
              <w:t>xoá những bình luận cho</w:t>
            </w:r>
            <w:r w:rsidRPr="007215FD">
              <w:rPr>
                <w:lang w:val="vi-VN"/>
              </w:rPr>
              <w:t xml:space="preserve"> những </w:t>
            </w:r>
            <w:r w:rsidR="009271F8">
              <w:t xml:space="preserve">bài đăng </w:t>
            </w:r>
            <w:r w:rsidRPr="007215FD">
              <w:rPr>
                <w:lang w:val="vi-VN"/>
              </w:rPr>
              <w:t>về món ăn mà họ đã xem</w:t>
            </w:r>
          </w:p>
        </w:tc>
      </w:tr>
      <w:tr w:rsidR="00095036" w:rsidRPr="007244D2" w:rsidTr="00944674">
        <w:tc>
          <w:tcPr>
            <w:tcW w:w="2518" w:type="dxa"/>
            <w:shd w:val="clear" w:color="auto" w:fill="auto"/>
          </w:tcPr>
          <w:p w:rsidR="00095036" w:rsidRPr="007215FD" w:rsidRDefault="00095036" w:rsidP="00537241">
            <w:pPr>
              <w:jc w:val="both"/>
              <w:rPr>
                <w:lang w:val="vi-VN"/>
              </w:rPr>
            </w:pPr>
            <w:r w:rsidRPr="007215FD">
              <w:rPr>
                <w:lang w:val="vi-VN"/>
              </w:rPr>
              <w:t>Input</w:t>
            </w:r>
          </w:p>
        </w:tc>
        <w:tc>
          <w:tcPr>
            <w:tcW w:w="7055" w:type="dxa"/>
            <w:shd w:val="clear" w:color="auto" w:fill="auto"/>
          </w:tcPr>
          <w:p w:rsidR="00095036" w:rsidRPr="007215FD" w:rsidRDefault="00095036" w:rsidP="00537241">
            <w:pPr>
              <w:jc w:val="both"/>
              <w:rPr>
                <w:lang w:val="vi-VN"/>
              </w:rPr>
            </w:pPr>
            <w:r w:rsidRPr="007215FD">
              <w:rPr>
                <w:lang w:val="vi-VN"/>
              </w:rPr>
              <w:t xml:space="preserve">Lựa chọn </w:t>
            </w:r>
            <w:r>
              <w:rPr>
                <w:lang w:val="vi-VN"/>
              </w:rPr>
              <w:t>bình luận mà thành viên muốn xoá</w:t>
            </w:r>
          </w:p>
        </w:tc>
      </w:tr>
      <w:tr w:rsidR="00095036" w:rsidRPr="007244D2" w:rsidTr="00944674">
        <w:tc>
          <w:tcPr>
            <w:tcW w:w="2518" w:type="dxa"/>
            <w:shd w:val="clear" w:color="auto" w:fill="auto"/>
          </w:tcPr>
          <w:p w:rsidR="00095036" w:rsidRPr="007215FD" w:rsidRDefault="00095036" w:rsidP="00537241">
            <w:pPr>
              <w:jc w:val="both"/>
              <w:rPr>
                <w:lang w:val="vi-VN"/>
              </w:rPr>
            </w:pPr>
            <w:r w:rsidRPr="007215FD">
              <w:rPr>
                <w:lang w:val="vi-VN"/>
              </w:rPr>
              <w:t>Process</w:t>
            </w:r>
          </w:p>
        </w:tc>
        <w:tc>
          <w:tcPr>
            <w:tcW w:w="7055" w:type="dxa"/>
            <w:shd w:val="clear" w:color="auto" w:fill="auto"/>
          </w:tcPr>
          <w:p w:rsidR="00095036" w:rsidRPr="007215FD" w:rsidRDefault="00095036" w:rsidP="00537241">
            <w:pPr>
              <w:jc w:val="both"/>
              <w:rPr>
                <w:lang w:val="vi-VN"/>
              </w:rPr>
            </w:pPr>
            <w:r>
              <w:rPr>
                <w:lang w:val="vi-VN"/>
              </w:rPr>
              <w:t>Kiểm tra bình luận có trong</w:t>
            </w:r>
            <w:r w:rsidRPr="007215FD">
              <w:rPr>
                <w:lang w:val="vi-VN"/>
              </w:rPr>
              <w:t xml:space="preserve"> CSDL</w:t>
            </w:r>
            <w:r>
              <w:rPr>
                <w:lang w:val="vi-VN"/>
              </w:rPr>
              <w:t xml:space="preserve"> chưa</w:t>
            </w:r>
          </w:p>
        </w:tc>
      </w:tr>
      <w:tr w:rsidR="00095036" w:rsidRPr="007244D2" w:rsidTr="00944674">
        <w:tc>
          <w:tcPr>
            <w:tcW w:w="2518" w:type="dxa"/>
            <w:shd w:val="clear" w:color="auto" w:fill="auto"/>
          </w:tcPr>
          <w:p w:rsidR="00095036" w:rsidRPr="007215FD" w:rsidRDefault="00095036" w:rsidP="00537241">
            <w:pPr>
              <w:jc w:val="both"/>
              <w:rPr>
                <w:lang w:val="vi-VN"/>
              </w:rPr>
            </w:pPr>
            <w:r w:rsidRPr="007215FD">
              <w:rPr>
                <w:lang w:val="vi-VN"/>
              </w:rPr>
              <w:t>Output</w:t>
            </w:r>
          </w:p>
        </w:tc>
        <w:tc>
          <w:tcPr>
            <w:tcW w:w="7055" w:type="dxa"/>
            <w:shd w:val="clear" w:color="auto" w:fill="auto"/>
          </w:tcPr>
          <w:p w:rsidR="00095036" w:rsidRPr="007215FD" w:rsidRDefault="00095036" w:rsidP="00537241">
            <w:pPr>
              <w:jc w:val="both"/>
              <w:rPr>
                <w:lang w:val="vi-VN"/>
              </w:rPr>
            </w:pPr>
            <w:r w:rsidRPr="007215FD">
              <w:rPr>
                <w:lang w:val="vi-VN"/>
              </w:rPr>
              <w:t xml:space="preserve">Hiển thị </w:t>
            </w:r>
            <w:r>
              <w:rPr>
                <w:lang w:val="vi-VN"/>
              </w:rPr>
              <w:t>thông báo xoá bình luận thành công hoặc yêu cầu xoá lại.</w:t>
            </w:r>
          </w:p>
        </w:tc>
      </w:tr>
    </w:tbl>
    <w:p w:rsidR="00095036" w:rsidRPr="008E0FCB" w:rsidRDefault="00095036" w:rsidP="00537241">
      <w:pPr>
        <w:jc w:val="both"/>
        <w:rPr>
          <w:lang w:val="vi-VN"/>
        </w:rPr>
      </w:pPr>
    </w:p>
    <w:p w:rsidR="00221CB8" w:rsidRPr="00A17356" w:rsidRDefault="00095036" w:rsidP="00537241">
      <w:pPr>
        <w:ind w:firstLine="720"/>
        <w:jc w:val="both"/>
        <w:rPr>
          <w:i/>
          <w:lang w:val="vi-VN"/>
        </w:rPr>
      </w:pPr>
      <w:r>
        <w:rPr>
          <w:i/>
        </w:rPr>
        <w:t>7</w:t>
      </w:r>
      <w:r w:rsidR="00221CB8" w:rsidRPr="00A17356">
        <w:rPr>
          <w:i/>
          <w:lang w:val="vi-VN"/>
        </w:rPr>
        <w:t>.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xem thông tin trên trang cá nhân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Pr="00A17356" w:rsidRDefault="00095036" w:rsidP="00537241">
      <w:pPr>
        <w:ind w:firstLine="720"/>
        <w:jc w:val="both"/>
        <w:rPr>
          <w:i/>
          <w:lang w:val="vi-VN"/>
        </w:rPr>
      </w:pPr>
      <w:r>
        <w:rPr>
          <w:i/>
        </w:rPr>
        <w:t>8</w:t>
      </w:r>
      <w:r w:rsidR="00221CB8" w:rsidRPr="00A17356">
        <w:rPr>
          <w:i/>
          <w:lang w:val="vi-VN"/>
        </w:rPr>
        <w:t xml:space="preserve">. Xem </w:t>
      </w:r>
      <w:r w:rsidR="009271F8">
        <w:rPr>
          <w:i/>
        </w:rPr>
        <w:t>ảnh</w:t>
      </w:r>
      <w:r w:rsidR="00221CB8"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xem </w:t>
            </w:r>
            <w:r w:rsidR="009271F8">
              <w:t>ảnh trong bài đăng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t xml:space="preserve"> ảnh</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 xml:space="preserve">Hiển thị các thông tin </w:t>
            </w:r>
            <w:r w:rsidR="009271F8">
              <w:t>ả</w:t>
            </w:r>
            <w:r w:rsidRPr="007215FD">
              <w:rPr>
                <w:lang w:val="vi-VN"/>
              </w:rPr>
              <w:t>nh của người dùng</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9</w:t>
      </w:r>
      <w:r w:rsidRPr="00A17356">
        <w:rPr>
          <w:i/>
          <w:lang w:val="vi-VN"/>
        </w:rPr>
        <w:t>. Tìm ki</w:t>
      </w:r>
      <w:r w:rsidR="009271F8">
        <w:rPr>
          <w:i/>
        </w:rPr>
        <w:t>ếm ảnh</w:t>
      </w:r>
      <w:r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w:t>
            </w:r>
            <w:r w:rsidR="009271F8">
              <w:t xml:space="preserve"> ảnh món ăn</w:t>
            </w:r>
            <w:r w:rsidRPr="007215FD">
              <w:rPr>
                <w:lang w:val="vi-VN"/>
              </w:rPr>
              <w:t xml:space="preserve"> theo ý muốn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món ăn 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10</w:t>
      </w:r>
      <w:r w:rsidRPr="00A17356">
        <w:rPr>
          <w:i/>
          <w:lang w:val="vi-VN"/>
        </w:rPr>
        <w:t>.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 trang cá nhân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1</w:t>
      </w:r>
      <w:r w:rsidRPr="00A17356">
        <w:rPr>
          <w:i/>
          <w:lang w:val="vi-VN"/>
        </w:rPr>
        <w:t>. Tạo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tạo album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tên album và thêm ít nhất một ảnh để tạo mới</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tên tính hợp lệ và thêm vào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tạo mới thành công hoặc yêu cầu tạo lại</w:t>
            </w:r>
          </w:p>
        </w:tc>
      </w:tr>
    </w:tbl>
    <w:p w:rsidR="00221CB8" w:rsidRDefault="00221CB8" w:rsidP="00537241">
      <w:pPr>
        <w:jc w:val="both"/>
        <w:rPr>
          <w:lang w:val="vi-VN"/>
        </w:rPr>
      </w:pPr>
    </w:p>
    <w:p w:rsidR="00221CB8" w:rsidRPr="00537241" w:rsidRDefault="00221CB8" w:rsidP="00537241">
      <w:pPr>
        <w:jc w:val="both"/>
        <w:rPr>
          <w:i/>
        </w:rPr>
      </w:pPr>
      <w:r>
        <w:rPr>
          <w:lang w:val="vi-VN"/>
        </w:rPr>
        <w:tab/>
      </w:r>
      <w:r w:rsidRPr="00A17356">
        <w:rPr>
          <w:i/>
          <w:lang w:val="vi-VN"/>
        </w:rPr>
        <w:t>1</w:t>
      </w:r>
      <w:r w:rsidR="00095036">
        <w:rPr>
          <w:i/>
        </w:rPr>
        <w:t>2</w:t>
      </w:r>
      <w:r w:rsidRPr="00A17356">
        <w:rPr>
          <w:i/>
          <w:lang w:val="vi-VN"/>
        </w:rPr>
        <w:t>.</w:t>
      </w:r>
      <w:r w:rsidR="00850194">
        <w:rPr>
          <w:i/>
        </w:rPr>
        <w:t xml:space="preserve"> Thêm</w:t>
      </w:r>
      <w:r w:rsidRPr="00A17356">
        <w:rPr>
          <w:i/>
          <w:lang w:val="vi-VN"/>
        </w:rPr>
        <w:t xml:space="preserve"> </w:t>
      </w:r>
      <w:r w:rsidR="00850194">
        <w:rPr>
          <w:i/>
        </w:rPr>
        <w:t>ảnh vào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thêm ảnh vào </w:t>
            </w:r>
            <w:r w:rsidR="00850194">
              <w:t>bài đăng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850194" w:rsidP="00537241">
            <w:pPr>
              <w:jc w:val="both"/>
              <w:rPr>
                <w:lang w:val="vi-VN"/>
              </w:rPr>
            </w:pPr>
            <w:r>
              <w:t xml:space="preserve">Bài đăng có thể </w:t>
            </w:r>
            <w:r w:rsidR="00221CB8" w:rsidRPr="007215FD">
              <w:rPr>
                <w:lang w:val="vi-VN"/>
              </w:rPr>
              <w:t xml:space="preserve">thêm ảnh và chọn ảnh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 xml:space="preserve">Kiểm tra </w:t>
            </w:r>
            <w:r w:rsidR="00850194">
              <w:t>bài đăng</w:t>
            </w:r>
            <w:r w:rsidRPr="007215FD">
              <w:rPr>
                <w:lang w:val="vi-VN"/>
              </w:rPr>
              <w:t xml:space="preserve"> đã tồn tại chưa, ảnh có hợp lệ không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ảnh mới thành công hoặc yêu cầu đăng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3</w:t>
      </w:r>
      <w:r w:rsidRPr="00A17356">
        <w:rPr>
          <w:i/>
          <w:lang w:val="vi-VN"/>
        </w:rPr>
        <w:t>. Xoá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album ảnh của mình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Chọn album ảnh muốn xoá (có thế chọn xoá toàn bộ </w:t>
            </w:r>
            <w:r w:rsidR="002C2B12">
              <w:t xml:space="preserve">bài đăng </w:t>
            </w:r>
            <w:r w:rsidRPr="007215FD">
              <w:rPr>
                <w:lang w:val="vi-VN"/>
              </w:rPr>
              <w:t xml:space="preserve">trong album hoặc xoá album và chuyển </w:t>
            </w:r>
            <w:r w:rsidR="002C2B12">
              <w:t>bài đăng</w:t>
            </w:r>
            <w:r w:rsidRPr="007215FD">
              <w:rPr>
                <w:lang w:val="vi-VN"/>
              </w:rPr>
              <w:t xml:space="preserve"> trong album đó vào album mặc định)</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album ảnh có tồn tại không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A17356" w:rsidRDefault="00221CB8" w:rsidP="00537241">
      <w:pPr>
        <w:jc w:val="both"/>
        <w:rPr>
          <w:lang w:val="vi-VN"/>
        </w:rPr>
      </w:pPr>
      <w:r>
        <w:rPr>
          <w:lang w:val="vi-VN"/>
        </w:rPr>
        <w:tab/>
      </w:r>
    </w:p>
    <w:p w:rsidR="00221CB8" w:rsidRPr="00A17356" w:rsidRDefault="00221CB8" w:rsidP="00537241">
      <w:pPr>
        <w:ind w:firstLine="720"/>
        <w:jc w:val="both"/>
        <w:rPr>
          <w:i/>
          <w:lang w:val="vi-VN"/>
        </w:rPr>
      </w:pPr>
      <w:r w:rsidRPr="00A17356">
        <w:rPr>
          <w:i/>
          <w:lang w:val="vi-VN"/>
        </w:rPr>
        <w:t>1</w:t>
      </w:r>
      <w:r w:rsidR="00095036">
        <w:rPr>
          <w:i/>
        </w:rPr>
        <w:t>4</w:t>
      </w:r>
      <w:r w:rsidRPr="00A17356">
        <w:rPr>
          <w:i/>
          <w:lang w:val="vi-VN"/>
        </w:rPr>
        <w:t>. Xoá ảnh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ảnh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5</w:t>
      </w:r>
      <w:r w:rsidRPr="00A17356">
        <w:rPr>
          <w:i/>
          <w:lang w:val="vi-VN"/>
        </w:rPr>
        <w:t>. Thêm mới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chọn để ảnh bìa, ava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để làm ảnh bìa, ava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của ảnh</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thêm mới thành công hoặc yêu cầu thêm lại</w:t>
            </w:r>
          </w:p>
        </w:tc>
      </w:tr>
    </w:tbl>
    <w:p w:rsidR="00221CB8" w:rsidRDefault="00221CB8" w:rsidP="00537241">
      <w:pPr>
        <w:jc w:val="both"/>
        <w:rPr>
          <w:lang w:val="vi-VN"/>
        </w:rPr>
      </w:pPr>
    </w:p>
    <w:p w:rsidR="00221CB8" w:rsidRDefault="00221CB8" w:rsidP="00537241">
      <w:pPr>
        <w:jc w:val="both"/>
        <w:rPr>
          <w:lang w:val="vi-VN"/>
        </w:rPr>
      </w:pPr>
      <w:r>
        <w:rPr>
          <w:lang w:val="vi-VN"/>
        </w:rPr>
        <w:tab/>
      </w:r>
      <w:r w:rsidRPr="00A17356">
        <w:rPr>
          <w:i/>
          <w:lang w:val="vi-VN"/>
        </w:rPr>
        <w:t>1</w:t>
      </w:r>
      <w:r w:rsidR="00095036">
        <w:rPr>
          <w:i/>
        </w:rPr>
        <w:t>6</w:t>
      </w:r>
      <w:r w:rsidRPr="00A17356">
        <w:rPr>
          <w:i/>
          <w:lang w:val="vi-VN"/>
        </w:rPr>
        <w:t>. Xoá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xoá ảnh bìa, ava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520089" w:rsidRPr="00A17356" w:rsidRDefault="00520089" w:rsidP="00537241">
      <w:pPr>
        <w:ind w:firstLine="720"/>
        <w:jc w:val="both"/>
        <w:rPr>
          <w:i/>
          <w:lang w:val="vi-VN"/>
        </w:rPr>
      </w:pPr>
      <w:r>
        <w:rPr>
          <w:i/>
          <w:lang w:val="vi-VN"/>
        </w:rPr>
        <w:t>1</w:t>
      </w:r>
      <w:r w:rsidR="00095036">
        <w:rPr>
          <w:i/>
        </w:rPr>
        <w:t>7</w:t>
      </w:r>
      <w:r w:rsidRPr="00A17356">
        <w:rPr>
          <w:i/>
          <w:lang w:val="vi-VN"/>
        </w:rPr>
        <w:t xml:space="preserve">. </w:t>
      </w:r>
      <w:r>
        <w:rPr>
          <w:i/>
          <w:lang w:val="vi-VN"/>
        </w:rPr>
        <w:t>Sửa bài</w:t>
      </w:r>
      <w:r>
        <w:rPr>
          <w:i/>
        </w:rPr>
        <w:t xml:space="preserve">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520089" w:rsidRPr="007215FD" w:rsidTr="00785AF0">
        <w:tc>
          <w:tcPr>
            <w:tcW w:w="2407" w:type="dxa"/>
            <w:shd w:val="clear" w:color="auto" w:fill="auto"/>
          </w:tcPr>
          <w:p w:rsidR="00520089" w:rsidRPr="007215FD" w:rsidRDefault="00520089" w:rsidP="00537241">
            <w:pPr>
              <w:jc w:val="both"/>
              <w:rPr>
                <w:lang w:val="vi-VN"/>
              </w:rPr>
            </w:pPr>
            <w:r w:rsidRPr="007215FD">
              <w:rPr>
                <w:lang w:val="vi-VN"/>
              </w:rPr>
              <w:t>Description</w:t>
            </w:r>
          </w:p>
        </w:tc>
        <w:tc>
          <w:tcPr>
            <w:tcW w:w="6468" w:type="dxa"/>
            <w:shd w:val="clear" w:color="auto" w:fill="auto"/>
          </w:tcPr>
          <w:p w:rsidR="00520089" w:rsidRPr="007215FD" w:rsidRDefault="00520089" w:rsidP="00537241">
            <w:pPr>
              <w:jc w:val="both"/>
              <w:rPr>
                <w:lang w:val="vi-VN"/>
              </w:rPr>
            </w:pPr>
            <w:r w:rsidRPr="007215FD">
              <w:rPr>
                <w:lang w:val="vi-VN"/>
              </w:rPr>
              <w:t xml:space="preserve">Thành viên có thể </w:t>
            </w:r>
            <w:r>
              <w:t>sửa các thông tin về bài đăng của mình</w:t>
            </w:r>
          </w:p>
        </w:tc>
      </w:tr>
      <w:tr w:rsidR="00520089" w:rsidRPr="007215FD" w:rsidTr="00785AF0">
        <w:tc>
          <w:tcPr>
            <w:tcW w:w="2407" w:type="dxa"/>
            <w:shd w:val="clear" w:color="auto" w:fill="auto"/>
          </w:tcPr>
          <w:p w:rsidR="00520089" w:rsidRPr="007215FD" w:rsidRDefault="00520089" w:rsidP="00537241">
            <w:pPr>
              <w:jc w:val="both"/>
              <w:rPr>
                <w:lang w:val="vi-VN"/>
              </w:rPr>
            </w:pPr>
            <w:r w:rsidRPr="007215FD">
              <w:rPr>
                <w:lang w:val="vi-VN"/>
              </w:rPr>
              <w:t>Input</w:t>
            </w:r>
          </w:p>
        </w:tc>
        <w:tc>
          <w:tcPr>
            <w:tcW w:w="6468" w:type="dxa"/>
            <w:shd w:val="clear" w:color="auto" w:fill="auto"/>
          </w:tcPr>
          <w:p w:rsidR="00520089" w:rsidRPr="00D666D9" w:rsidRDefault="00520089" w:rsidP="00537241">
            <w:pPr>
              <w:jc w:val="both"/>
            </w:pPr>
            <w:r w:rsidRPr="007215FD">
              <w:rPr>
                <w:lang w:val="vi-VN"/>
              </w:rPr>
              <w:t xml:space="preserve">Chọn </w:t>
            </w:r>
            <w:r>
              <w:t>bài</w:t>
            </w:r>
            <w:r>
              <w:rPr>
                <w:lang w:val="vi-VN"/>
              </w:rPr>
              <w:t xml:space="preserve"> muốn sửa</w:t>
            </w:r>
            <w:r>
              <w:t>, điền các thông tin sửa đôi/ bổ sung</w:t>
            </w:r>
          </w:p>
        </w:tc>
      </w:tr>
      <w:tr w:rsidR="00520089" w:rsidRPr="007215FD" w:rsidTr="00785AF0">
        <w:tc>
          <w:tcPr>
            <w:tcW w:w="2407" w:type="dxa"/>
            <w:shd w:val="clear" w:color="auto" w:fill="auto"/>
          </w:tcPr>
          <w:p w:rsidR="00520089" w:rsidRPr="007215FD" w:rsidRDefault="00520089" w:rsidP="00537241">
            <w:pPr>
              <w:jc w:val="both"/>
              <w:rPr>
                <w:lang w:val="vi-VN"/>
              </w:rPr>
            </w:pPr>
            <w:r w:rsidRPr="007215FD">
              <w:rPr>
                <w:lang w:val="vi-VN"/>
              </w:rPr>
              <w:t>Process</w:t>
            </w:r>
          </w:p>
        </w:tc>
        <w:tc>
          <w:tcPr>
            <w:tcW w:w="6468" w:type="dxa"/>
            <w:shd w:val="clear" w:color="auto" w:fill="auto"/>
          </w:tcPr>
          <w:p w:rsidR="00520089" w:rsidRPr="007215FD" w:rsidRDefault="00520089" w:rsidP="00537241">
            <w:pPr>
              <w:jc w:val="both"/>
              <w:rPr>
                <w:lang w:val="vi-VN"/>
              </w:rPr>
            </w:pPr>
            <w:r w:rsidRPr="007215FD">
              <w:rPr>
                <w:lang w:val="vi-VN"/>
              </w:rPr>
              <w:t xml:space="preserve">Kiểm tra </w:t>
            </w:r>
            <w:r>
              <w:t>bài</w:t>
            </w:r>
            <w:r w:rsidRPr="007215FD">
              <w:rPr>
                <w:lang w:val="vi-VN"/>
              </w:rPr>
              <w:t xml:space="preserve"> có tồn tại không</w:t>
            </w:r>
          </w:p>
        </w:tc>
      </w:tr>
      <w:tr w:rsidR="00520089" w:rsidRPr="007215FD" w:rsidTr="00785AF0">
        <w:tc>
          <w:tcPr>
            <w:tcW w:w="2407" w:type="dxa"/>
            <w:shd w:val="clear" w:color="auto" w:fill="auto"/>
          </w:tcPr>
          <w:p w:rsidR="00520089" w:rsidRPr="007215FD" w:rsidRDefault="00520089" w:rsidP="00537241">
            <w:pPr>
              <w:jc w:val="both"/>
              <w:rPr>
                <w:lang w:val="vi-VN"/>
              </w:rPr>
            </w:pPr>
            <w:r w:rsidRPr="007215FD">
              <w:rPr>
                <w:lang w:val="vi-VN"/>
              </w:rPr>
              <w:t>Output</w:t>
            </w:r>
          </w:p>
        </w:tc>
        <w:tc>
          <w:tcPr>
            <w:tcW w:w="6468" w:type="dxa"/>
            <w:shd w:val="clear" w:color="auto" w:fill="auto"/>
          </w:tcPr>
          <w:p w:rsidR="00520089" w:rsidRPr="007215FD" w:rsidRDefault="00520089" w:rsidP="00537241">
            <w:pPr>
              <w:jc w:val="both"/>
              <w:rPr>
                <w:lang w:val="vi-VN"/>
              </w:rPr>
            </w:pPr>
            <w:r>
              <w:rPr>
                <w:lang w:val="vi-VN"/>
              </w:rPr>
              <w:t>Hiển thị thông báo sửa thành công</w:t>
            </w:r>
          </w:p>
        </w:tc>
      </w:tr>
    </w:tbl>
    <w:p w:rsidR="00785AF0" w:rsidRDefault="00785AF0" w:rsidP="00537241">
      <w:pPr>
        <w:ind w:firstLine="720"/>
        <w:jc w:val="both"/>
        <w:rPr>
          <w:i/>
          <w:lang w:val="vi-VN"/>
        </w:rPr>
      </w:pPr>
    </w:p>
    <w:p w:rsidR="00785AF0" w:rsidRPr="00A17356" w:rsidRDefault="00785AF0" w:rsidP="00537241">
      <w:pPr>
        <w:ind w:firstLine="720"/>
        <w:jc w:val="both"/>
        <w:rPr>
          <w:i/>
          <w:lang w:val="vi-VN"/>
        </w:rPr>
      </w:pPr>
      <w:r w:rsidRPr="00A17356">
        <w:rPr>
          <w:i/>
          <w:lang w:val="vi-VN"/>
        </w:rPr>
        <w:t>1</w:t>
      </w:r>
      <w:r>
        <w:rPr>
          <w:i/>
          <w:lang w:val="vi-VN"/>
        </w:rPr>
        <w:t>8</w:t>
      </w:r>
      <w:r w:rsidRPr="00A17356">
        <w:rPr>
          <w:i/>
          <w:lang w:val="vi-VN"/>
        </w:rPr>
        <w:t xml:space="preserve">. </w:t>
      </w:r>
      <w:r>
        <w:rPr>
          <w:i/>
          <w:lang w:val="vi-VN"/>
        </w:rPr>
        <w:t>Like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để lại yêu thích trên bài đăng</w:t>
            </w:r>
            <w:r w:rsidRPr="007215FD">
              <w:rPr>
                <w:lang w:val="vi-VN"/>
              </w:rPr>
              <w:t xml:space="preserve"> </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yêu thích</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like trên giao diện</w:t>
            </w:r>
          </w:p>
        </w:tc>
      </w:tr>
    </w:tbl>
    <w:p w:rsidR="00785AF0" w:rsidRDefault="00785AF0" w:rsidP="00537241">
      <w:pPr>
        <w:jc w:val="both"/>
        <w:rPr>
          <w:lang w:val="vi-VN"/>
        </w:rPr>
      </w:pPr>
      <w:r>
        <w:rPr>
          <w:lang w:val="vi-VN"/>
        </w:rPr>
        <w:tab/>
      </w:r>
    </w:p>
    <w:p w:rsidR="002C2B12" w:rsidRDefault="002C2B12" w:rsidP="00537241">
      <w:pPr>
        <w:ind w:firstLine="720"/>
        <w:jc w:val="both"/>
        <w:rPr>
          <w:i/>
          <w:lang w:val="vi-VN"/>
        </w:rPr>
      </w:pPr>
    </w:p>
    <w:p w:rsidR="002C2B12" w:rsidRDefault="002C2B12" w:rsidP="00537241">
      <w:pPr>
        <w:ind w:firstLine="720"/>
        <w:jc w:val="both"/>
        <w:rPr>
          <w:i/>
          <w:lang w:val="vi-VN"/>
        </w:rPr>
      </w:pPr>
    </w:p>
    <w:p w:rsidR="00785AF0" w:rsidRDefault="00785AF0" w:rsidP="00537241">
      <w:pPr>
        <w:ind w:firstLine="720"/>
        <w:jc w:val="both"/>
        <w:rPr>
          <w:lang w:val="vi-VN"/>
        </w:rPr>
      </w:pPr>
      <w:r w:rsidRPr="00A17356">
        <w:rPr>
          <w:i/>
          <w:lang w:val="vi-VN"/>
        </w:rPr>
        <w:lastRenderedPageBreak/>
        <w:t>1</w:t>
      </w:r>
      <w:r>
        <w:rPr>
          <w:i/>
        </w:rPr>
        <w:t>9</w:t>
      </w:r>
      <w:r>
        <w:rPr>
          <w:i/>
          <w:lang w:val="vi-VN"/>
        </w:rPr>
        <w:t>. Bỏ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bỏ yêu thích ở bài đăng</w:t>
            </w:r>
          </w:p>
        </w:tc>
      </w:tr>
      <w:tr w:rsidR="00785AF0" w:rsidRPr="000C168F"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bỏ like</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chưa like trên giao diện</w:t>
            </w:r>
          </w:p>
        </w:tc>
      </w:tr>
    </w:tbl>
    <w:p w:rsidR="00785AF0" w:rsidRDefault="00785AF0" w:rsidP="00537241">
      <w:pPr>
        <w:jc w:val="both"/>
        <w:rPr>
          <w:lang w:val="vi-VN"/>
        </w:rPr>
      </w:pPr>
    </w:p>
    <w:p w:rsidR="00785AF0" w:rsidRPr="00A17356" w:rsidRDefault="00785AF0" w:rsidP="00537241">
      <w:pPr>
        <w:ind w:firstLine="720"/>
        <w:jc w:val="both"/>
        <w:rPr>
          <w:i/>
          <w:lang w:val="vi-VN"/>
        </w:rPr>
      </w:pPr>
      <w:r>
        <w:rPr>
          <w:i/>
          <w:lang w:val="vi-VN"/>
        </w:rPr>
        <w:t>20</w:t>
      </w:r>
      <w:r w:rsidRPr="00A17356">
        <w:rPr>
          <w:i/>
          <w:lang w:val="vi-VN"/>
        </w:rPr>
        <w:t xml:space="preserve">. </w:t>
      </w:r>
      <w:r>
        <w:rPr>
          <w:i/>
          <w:lang w:val="vi-VN"/>
        </w:rPr>
        <w:t>Lưu bài đăng (chỉ người dùng đó  nhìn thấy)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lựa chọn bài đăng muốn lưu lại</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lưu</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trong mục đã lưu</w:t>
            </w:r>
          </w:p>
        </w:tc>
      </w:tr>
    </w:tbl>
    <w:p w:rsidR="00785AF0" w:rsidRDefault="00785AF0" w:rsidP="00537241">
      <w:pPr>
        <w:jc w:val="both"/>
        <w:rPr>
          <w:lang w:val="vi-VN"/>
        </w:rPr>
      </w:pPr>
      <w:r>
        <w:rPr>
          <w:lang w:val="vi-VN"/>
        </w:rPr>
        <w:tab/>
      </w:r>
    </w:p>
    <w:p w:rsidR="00785AF0" w:rsidRDefault="00785AF0" w:rsidP="00537241">
      <w:pPr>
        <w:ind w:firstLine="720"/>
        <w:jc w:val="both"/>
        <w:rPr>
          <w:lang w:val="vi-VN"/>
        </w:rPr>
      </w:pPr>
      <w:r>
        <w:rPr>
          <w:i/>
        </w:rPr>
        <w:t>21</w:t>
      </w:r>
      <w:r>
        <w:rPr>
          <w:i/>
          <w:lang w:val="vi-VN"/>
        </w:rPr>
        <w:t>. Chia sẻ bài đăng (công khai)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chia sẻ bài đăng về trang cá nhân của mình</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chia sẻ</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trên trang cá nhân</w:t>
            </w:r>
          </w:p>
        </w:tc>
      </w:tr>
    </w:tbl>
    <w:p w:rsidR="00785AF0" w:rsidRDefault="00785AF0" w:rsidP="00537241">
      <w:pPr>
        <w:jc w:val="both"/>
        <w:rPr>
          <w:lang w:val="vi-VN"/>
        </w:rPr>
      </w:pPr>
    </w:p>
    <w:p w:rsidR="00850194" w:rsidRPr="00AB1F27" w:rsidRDefault="00850194" w:rsidP="00850194">
      <w:pPr>
        <w:jc w:val="both"/>
        <w:rPr>
          <w:i/>
        </w:rPr>
      </w:pPr>
      <w:r>
        <w:tab/>
      </w:r>
      <w:r>
        <w:rPr>
          <w:i/>
          <w:lang w:val="vi-VN"/>
        </w:rPr>
        <w:t>2</w:t>
      </w:r>
      <w:r>
        <w:rPr>
          <w:i/>
        </w:rPr>
        <w:t>2</w:t>
      </w:r>
      <w:r w:rsidRPr="00A17356">
        <w:rPr>
          <w:i/>
          <w:lang w:val="vi-VN"/>
        </w:rPr>
        <w:t>.</w:t>
      </w:r>
      <w:r>
        <w:rPr>
          <w:i/>
        </w:rPr>
        <w:t xml:space="preserve"> Thêm</w:t>
      </w:r>
      <w:r w:rsidRPr="00A17356">
        <w:rPr>
          <w:i/>
          <w:lang w:val="vi-VN"/>
        </w:rPr>
        <w:t xml:space="preserve"> </w:t>
      </w:r>
      <w:r>
        <w:rPr>
          <w:i/>
        </w:rPr>
        <w:t>bài đăng vào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537241" w:rsidRDefault="00850194" w:rsidP="00850194">
            <w:pPr>
              <w:jc w:val="both"/>
            </w:pPr>
            <w:r w:rsidRPr="007215FD">
              <w:rPr>
                <w:lang w:val="vi-VN"/>
              </w:rPr>
              <w:t xml:space="preserve">Thành viên có thể thêm </w:t>
            </w:r>
            <w:r>
              <w:t>bài đăng vào album</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850194" w:rsidP="00850194">
            <w:pPr>
              <w:jc w:val="both"/>
              <w:rPr>
                <w:lang w:val="vi-VN"/>
              </w:rPr>
            </w:pPr>
            <w:r>
              <w:t>Chọn album muốn thêm bài đăng, nếu ko chọn album, bài đăng sẽ được cho vào album mặc định của hệ thống</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 xml:space="preserve">Kiểm tra </w:t>
            </w:r>
            <w:r>
              <w:t>bài đăng</w:t>
            </w:r>
            <w:r w:rsidRPr="007215FD">
              <w:rPr>
                <w:lang w:val="vi-VN"/>
              </w:rPr>
              <w:t xml:space="preserve"> đã tồn tại chưa, ảnh có hợp lệ không</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đăng ảnh mới thành công hoặc yêu cầu đăng lại</w:t>
            </w:r>
          </w:p>
        </w:tc>
      </w:tr>
    </w:tbl>
    <w:p w:rsidR="00850194" w:rsidRDefault="00850194" w:rsidP="00850194">
      <w:pPr>
        <w:jc w:val="both"/>
        <w:rPr>
          <w:lang w:val="vi-VN"/>
        </w:rPr>
      </w:pPr>
    </w:p>
    <w:p w:rsidR="00850194" w:rsidRPr="00A17356" w:rsidRDefault="00850194" w:rsidP="00850194">
      <w:pPr>
        <w:jc w:val="both"/>
        <w:rPr>
          <w:i/>
          <w:lang w:val="vi-VN"/>
        </w:rPr>
      </w:pPr>
      <w:r>
        <w:rPr>
          <w:lang w:val="vi-VN"/>
        </w:rPr>
        <w:tab/>
      </w:r>
      <w:r>
        <w:rPr>
          <w:i/>
          <w:lang w:val="vi-VN"/>
        </w:rPr>
        <w:t>2</w:t>
      </w:r>
      <w:r>
        <w:rPr>
          <w:i/>
        </w:rPr>
        <w:t>3</w:t>
      </w:r>
      <w:r>
        <w:rPr>
          <w:i/>
          <w:lang w:val="vi-VN"/>
        </w:rPr>
        <w:t>. Xoá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7215FD" w:rsidRDefault="00850194" w:rsidP="00850194">
            <w:pPr>
              <w:jc w:val="both"/>
              <w:rPr>
                <w:lang w:val="vi-VN"/>
              </w:rPr>
            </w:pPr>
            <w:r w:rsidRPr="007215FD">
              <w:rPr>
                <w:lang w:val="vi-VN"/>
              </w:rPr>
              <w:t>Thành viê</w:t>
            </w:r>
            <w:r w:rsidR="002C2B12">
              <w:rPr>
                <w:lang w:val="vi-VN"/>
              </w:rPr>
              <w:t>n có thể xoá bài đăng</w:t>
            </w:r>
            <w:r w:rsidRPr="007215FD">
              <w:rPr>
                <w:lang w:val="vi-VN"/>
              </w:rPr>
              <w:t xml:space="preserve"> của mình </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2C2B12" w:rsidP="00850194">
            <w:pPr>
              <w:jc w:val="both"/>
              <w:rPr>
                <w:lang w:val="vi-VN"/>
              </w:rPr>
            </w:pPr>
            <w:r>
              <w:rPr>
                <w:lang w:val="vi-VN"/>
              </w:rPr>
              <w:t>Chọn bài đăng</w:t>
            </w:r>
            <w:r w:rsidR="00850194" w:rsidRPr="007215FD">
              <w:rPr>
                <w:lang w:val="vi-VN"/>
              </w:rPr>
              <w:t xml:space="preserve"> muốn </w:t>
            </w:r>
            <w:r>
              <w:rPr>
                <w:lang w:val="vi-VN"/>
              </w:rPr>
              <w:t>xoá (có thế chọn xoá toàn bộ ảnh trong bài đăng hoặc xoá bài đăng và chuyển ảnh trong bài đăng</w:t>
            </w:r>
            <w:r w:rsidR="00850194" w:rsidRPr="007215FD">
              <w:rPr>
                <w:lang w:val="vi-VN"/>
              </w:rPr>
              <w:t xml:space="preserve"> đó vào album mặc định)</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Kiểm tra album ảnh có tồn tại không</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xoá thành công hoặc yêu cầu xoá lại</w:t>
            </w:r>
          </w:p>
        </w:tc>
      </w:tr>
    </w:tbl>
    <w:p w:rsidR="00520089" w:rsidRPr="00537241" w:rsidRDefault="00520089" w:rsidP="00537241">
      <w:pPr>
        <w:jc w:val="both"/>
      </w:pPr>
    </w:p>
    <w:p w:rsidR="00520089" w:rsidRDefault="00520089" w:rsidP="00537241">
      <w:pPr>
        <w:jc w:val="both"/>
        <w:rPr>
          <w:lang w:val="vi-VN"/>
        </w:rPr>
      </w:pPr>
    </w:p>
    <w:p w:rsidR="008A6BDE" w:rsidRPr="00482C0D" w:rsidRDefault="00221CB8" w:rsidP="00537241">
      <w:pPr>
        <w:pStyle w:val="Heading3"/>
        <w:jc w:val="both"/>
        <w:rPr>
          <w:rFonts w:ascii="Times New Roman" w:hAnsi="Times New Roman" w:cs="Times New Roman"/>
          <w:lang w:val="vi-VN"/>
        </w:rPr>
      </w:pPr>
      <w:bookmarkStart w:id="39" w:name="_Toc480491580"/>
      <w:bookmarkStart w:id="40" w:name="_Toc480758588"/>
      <w:r w:rsidRPr="008E0FCB">
        <w:rPr>
          <w:rFonts w:ascii="Times New Roman" w:hAnsi="Times New Roman" w:cs="Times New Roman"/>
          <w:lang w:val="vi-VN"/>
        </w:rPr>
        <w:t>2.2.</w:t>
      </w:r>
      <w:r>
        <w:rPr>
          <w:rFonts w:ascii="Times New Roman" w:hAnsi="Times New Roman" w:cs="Times New Roman"/>
          <w:lang w:val="vi-VN"/>
        </w:rPr>
        <w:t>3</w:t>
      </w:r>
      <w:r w:rsidRPr="008E0FCB">
        <w:rPr>
          <w:rFonts w:ascii="Times New Roman" w:hAnsi="Times New Roman" w:cs="Times New Roman"/>
          <w:lang w:val="vi-VN"/>
        </w:rPr>
        <w:t>: Quản lý của admin</w:t>
      </w:r>
      <w:bookmarkEnd w:id="39"/>
      <w:bookmarkEnd w:id="40"/>
    </w:p>
    <w:p w:rsidR="008A6BDE" w:rsidRDefault="008A6BDE" w:rsidP="00537241">
      <w:pPr>
        <w:spacing w:line="360" w:lineRule="auto"/>
        <w:ind w:firstLine="720"/>
        <w:jc w:val="both"/>
        <w:rPr>
          <w:lang w:val="vi-VN"/>
        </w:rPr>
      </w:pPr>
      <w:r>
        <w:t>Ch</w:t>
      </w:r>
      <w:r w:rsidRPr="00003C01">
        <w:t>ức</w:t>
      </w:r>
      <w:r>
        <w:t xml:space="preserve"> n</w:t>
      </w:r>
      <w:r w:rsidRPr="00003C01">
        <w:t>ă</w:t>
      </w:r>
      <w:r>
        <w:t>ng c</w:t>
      </w:r>
      <w:r w:rsidRPr="00003C01">
        <w:t>ủ</w:t>
      </w:r>
      <w:r>
        <w:t>a Admin: Admin c</w:t>
      </w:r>
      <w:r w:rsidRPr="00003C01">
        <w:t>ó</w:t>
      </w:r>
      <w:r>
        <w:t xml:space="preserve"> </w:t>
      </w:r>
      <w:r w:rsidRPr="00003C01">
        <w:t>đủ</w:t>
      </w:r>
      <w:r>
        <w:t xml:space="preserve"> c</w:t>
      </w:r>
      <w:r w:rsidRPr="00003C01">
        <w:t>á</w:t>
      </w:r>
      <w:r>
        <w:t>c ch</w:t>
      </w:r>
      <w:r w:rsidRPr="00003C01">
        <w:t>ức</w:t>
      </w:r>
      <w:r>
        <w:t xml:space="preserve"> n</w:t>
      </w:r>
      <w:r w:rsidRPr="00003C01">
        <w:t>ă</w:t>
      </w:r>
      <w:r>
        <w:t>ng ch</w:t>
      </w:r>
      <w:r w:rsidRPr="00003C01">
        <w:t>í</w:t>
      </w:r>
      <w:r>
        <w:t>nh c</w:t>
      </w:r>
      <w:r w:rsidRPr="00003C01">
        <w:t>ủ</w:t>
      </w:r>
      <w:r>
        <w:t xml:space="preserve">a </w:t>
      </w:r>
      <w:r w:rsidRPr="00003C01">
        <w:t>us</w:t>
      </w:r>
      <w:r>
        <w:t>er</w:t>
      </w:r>
      <w:r w:rsidR="00AB539A">
        <w:t xml:space="preserve">. </w:t>
      </w:r>
      <w:r w:rsidRPr="006939CD">
        <w:rPr>
          <w:lang w:val="vi-VN"/>
        </w:rPr>
        <w:t>Ngoài ra Admin còn có thêm một số những chức năng quản lý sau:</w:t>
      </w:r>
    </w:p>
    <w:p w:rsidR="008A6BDE" w:rsidRPr="00A17356" w:rsidRDefault="0051703D" w:rsidP="00537241">
      <w:pPr>
        <w:ind w:left="720"/>
        <w:jc w:val="both"/>
        <w:rPr>
          <w:i/>
          <w:lang w:val="vi-VN"/>
        </w:rPr>
      </w:pPr>
      <w:r w:rsidRPr="00A17356">
        <w:rPr>
          <w:i/>
          <w:lang w:val="vi-VN"/>
        </w:rPr>
        <w:t xml:space="preserve">1 </w:t>
      </w:r>
      <w:r w:rsidR="008A6BDE" w:rsidRPr="00A17356">
        <w:rPr>
          <w:i/>
          <w:lang w:val="vi-VN"/>
        </w:rPr>
        <w:t xml:space="preserve">.Quản </w:t>
      </w:r>
      <w:r w:rsidR="00AB539A">
        <w:rPr>
          <w:i/>
        </w:rPr>
        <w:t>lý bài đăng</w:t>
      </w:r>
      <w:r w:rsidR="008A6BDE" w:rsidRPr="00A17356">
        <w:rPr>
          <w:i/>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x</w:t>
            </w:r>
            <w:r w:rsidRPr="00003C01">
              <w:t>óa</w:t>
            </w:r>
            <w:r>
              <w:t>, đ</w:t>
            </w:r>
            <w:r w:rsidRPr="00003C01">
              <w:t>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w:t>
            </w:r>
            <w:r>
              <w:t>ng c</w:t>
            </w:r>
            <w:r w:rsidRPr="00003C01">
              <w:t>ủ</w:t>
            </w:r>
            <w:r>
              <w:t>a th</w:t>
            </w:r>
            <w:r w:rsidRPr="00003C01">
              <w:t>àn</w:t>
            </w:r>
            <w:r>
              <w:t>h vi</w:t>
            </w:r>
            <w:r w:rsidRPr="00003C01">
              <w:t>ê</w:t>
            </w:r>
            <w:r>
              <w:t>n v</w:t>
            </w:r>
            <w:r w:rsidRPr="00003C01">
              <w:t>ề</w:t>
            </w:r>
            <w:r>
              <w:t xml:space="preserve"> c</w:t>
            </w:r>
            <w:r w:rsidRPr="00003C01">
              <w:t>á</w:t>
            </w:r>
            <w:r>
              <w:t>c m</w:t>
            </w:r>
            <w:r w:rsidRPr="00003C01">
              <w:t>ón</w:t>
            </w:r>
            <w:r>
              <w:t xml:space="preserve"> </w:t>
            </w:r>
            <w:r w:rsidRPr="00003C01">
              <w:t>ă</w:t>
            </w:r>
            <w:r>
              <w:t>n c</w:t>
            </w:r>
            <w:r w:rsidRPr="00003C01">
              <w:t>ó</w:t>
            </w:r>
            <w:r>
              <w:t xml:space="preserve"> trong </w:t>
            </w:r>
            <w:r w:rsidRPr="00003C01">
              <w:t>w</w:t>
            </w:r>
            <w:r>
              <w:t xml:space="preserve">ebsite. </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003C01">
              <w:t>á</w:t>
            </w:r>
            <w:r>
              <w:t>c b</w:t>
            </w:r>
            <w:r w:rsidRPr="00003C01">
              <w:t>à</w:t>
            </w:r>
            <w:r>
              <w:t xml:space="preserve">i </w:t>
            </w:r>
            <w:r w:rsidRPr="00003C01">
              <w:t>đă</w:t>
            </w:r>
            <w:r>
              <w:t>ng c</w:t>
            </w:r>
            <w:r w:rsidRPr="00003C01">
              <w:t>ủa</w:t>
            </w:r>
            <w:r>
              <w:t xml:space="preserve"> th</w:t>
            </w:r>
            <w:r w:rsidRPr="00003C01">
              <w:t>ành</w:t>
            </w:r>
            <w:r>
              <w:t xml:space="preserve"> vi</w:t>
            </w:r>
            <w:r w:rsidRPr="00003C01">
              <w:t>ê</w:t>
            </w:r>
            <w:r>
              <w:t>n v</w:t>
            </w:r>
            <w:r w:rsidRPr="00003C01">
              <w:t>à</w:t>
            </w:r>
            <w:r>
              <w:t xml:space="preserve"> th</w:t>
            </w:r>
            <w:r w:rsidRPr="00003C01">
              <w:t>ực</w:t>
            </w:r>
            <w:r>
              <w:t xml:space="preserve"> hi</w:t>
            </w:r>
            <w:r w:rsidRPr="00003C01">
              <w:t>ệ</w:t>
            </w:r>
            <w:r>
              <w:t>n c</w:t>
            </w:r>
            <w:r w:rsidRPr="00003C01">
              <w:t>á</w:t>
            </w:r>
            <w:r>
              <w:t>c thao t</w:t>
            </w:r>
            <w:r w:rsidRPr="00003C01">
              <w:t>á</w:t>
            </w:r>
            <w:r>
              <w:t>c x</w:t>
            </w:r>
            <w:r w:rsidRPr="00003C01">
              <w:t>óa</w:t>
            </w:r>
            <w:r>
              <w:t xml:space="preserve">, </w:t>
            </w:r>
            <w:r w:rsidRPr="00003C01">
              <w:t>đặt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đăn</w:t>
            </w:r>
            <w:r>
              <w:t>g.</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c</w:t>
            </w:r>
            <w:r w:rsidRPr="00003C01">
              <w:t>ậ</w:t>
            </w:r>
            <w:r>
              <w:t xml:space="preserve">p CSDL </w:t>
            </w:r>
            <w:r w:rsidRPr="00003C01">
              <w:t>để</w:t>
            </w:r>
            <w:r>
              <w:t xml:space="preserve">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rsidRPr="00003C01">
              <w:t>Đặt</w:t>
            </w:r>
            <w:r>
              <w:t xml:space="preserve"> tr</w:t>
            </w:r>
            <w:r w:rsidRPr="00003C01">
              <w:t>ạn</w:t>
            </w:r>
            <w:r>
              <w:t>g th</w:t>
            </w:r>
            <w:r w:rsidRPr="00003C01">
              <w:t>á</w:t>
            </w:r>
            <w:r>
              <w:t>i cho c</w:t>
            </w:r>
            <w:r w:rsidRPr="00003C01">
              <w:t>á</w:t>
            </w:r>
            <w:r>
              <w:t>c b</w:t>
            </w:r>
            <w:r w:rsidRPr="00003C01">
              <w:t>à</w:t>
            </w:r>
            <w:r>
              <w:t xml:space="preserve">i </w:t>
            </w:r>
            <w:r w:rsidRPr="00003C01">
              <w:t>đă</w:t>
            </w:r>
            <w:r>
              <w:t>ng.</w:t>
            </w:r>
          </w:p>
        </w:tc>
      </w:tr>
    </w:tbl>
    <w:p w:rsidR="008A6BDE" w:rsidRDefault="008A6BDE" w:rsidP="00537241">
      <w:pPr>
        <w:spacing w:line="276" w:lineRule="auto"/>
        <w:ind w:firstLine="720"/>
        <w:jc w:val="both"/>
      </w:pPr>
    </w:p>
    <w:p w:rsidR="008A6BDE" w:rsidRPr="00A17356" w:rsidRDefault="00944674" w:rsidP="00537241">
      <w:pPr>
        <w:ind w:left="720"/>
        <w:jc w:val="both"/>
        <w:rPr>
          <w:i/>
          <w:lang w:val="vi-VN"/>
        </w:rPr>
      </w:pPr>
      <w:r>
        <w:rPr>
          <w:i/>
        </w:rPr>
        <w:lastRenderedPageBreak/>
        <w:t>2</w:t>
      </w:r>
      <w:r w:rsidR="008A6BDE" w:rsidRPr="00A17356">
        <w:rPr>
          <w:i/>
          <w:lang w:val="vi-VN"/>
        </w:rPr>
        <w:t>.</w:t>
      </w:r>
      <w:r w:rsidR="0051703D" w:rsidRPr="00A17356">
        <w:rPr>
          <w:i/>
          <w:lang w:val="vi-VN"/>
        </w:rPr>
        <w:t xml:space="preserve"> </w:t>
      </w:r>
      <w:r w:rsidR="008A6BDE" w:rsidRPr="00A17356">
        <w:rPr>
          <w:i/>
          <w:lang w:val="vi-VN"/>
        </w:rPr>
        <w:t>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th</w:t>
            </w:r>
            <w:r w:rsidRPr="00003C01">
              <w:t>ê</w:t>
            </w:r>
            <w:r>
              <w:t>m hay kh</w:t>
            </w:r>
            <w:r w:rsidRPr="00003C01">
              <w:t>óa</w:t>
            </w:r>
            <w:r>
              <w:t xml:space="preserve"> t</w:t>
            </w:r>
            <w:r w:rsidRPr="00003C01">
              <w:t>ấ</w:t>
            </w:r>
            <w:r>
              <w:t>t c</w:t>
            </w:r>
            <w:r w:rsidRPr="00003C01">
              <w:t>ả</w:t>
            </w:r>
            <w:r>
              <w:t xml:space="preserve"> c</w:t>
            </w:r>
            <w:r w:rsidRPr="00003C01">
              <w:t>á</w:t>
            </w:r>
            <w:r>
              <w:t>c th</w:t>
            </w:r>
            <w:r w:rsidRPr="00003C01">
              <w:t>àn</w:t>
            </w:r>
            <w:r>
              <w:t>h vi</w:t>
            </w:r>
            <w:r w:rsidRPr="00003C01">
              <w:t>ê</w:t>
            </w:r>
            <w:r>
              <w:t>n hi</w:t>
            </w:r>
            <w:r w:rsidRPr="00003C01">
              <w:t>ệ</w:t>
            </w:r>
            <w:r>
              <w:t>n c</w:t>
            </w:r>
            <w:r w:rsidRPr="00003C01">
              <w:t>ó</w:t>
            </w:r>
            <w:r>
              <w:t xml:space="preserve"> c</w:t>
            </w:r>
            <w:r w:rsidRPr="00003C01">
              <w:t>ủ</w:t>
            </w:r>
            <w:r>
              <w:t xml:space="preserve">a </w:t>
            </w:r>
            <w:r w:rsidRPr="00003C01">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 xml:space="preserve">n </w:t>
            </w:r>
            <w:r w:rsidRPr="00003C01">
              <w:t>us</w:t>
            </w:r>
            <w:r>
              <w:t>er c</w:t>
            </w:r>
            <w:r w:rsidRPr="00003C01">
              <w:t>ầ</w:t>
            </w:r>
            <w:r>
              <w:t xml:space="preserve">n thay </w:t>
            </w:r>
            <w:r w:rsidRPr="00003C01">
              <w:t>đổi</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 xml:space="preserve">ng tin sau </w:t>
            </w:r>
            <w:r w:rsidRPr="00003C01">
              <w:t>đó</w:t>
            </w:r>
            <w:r>
              <w:t xml:space="preserve"> thay </w:t>
            </w:r>
            <w:r w:rsidRPr="00003C01">
              <w:t>đổi</w:t>
            </w:r>
            <w:r>
              <w:t xml:space="preserve"> v</w:t>
            </w:r>
            <w:r w:rsidRPr="00003C01">
              <w:t>à</w:t>
            </w:r>
            <w:r>
              <w:t xml:space="preserve"> c</w:t>
            </w:r>
            <w:r w:rsidRPr="00003C01">
              <w:t>ậ</w:t>
            </w:r>
            <w:r>
              <w:t>p nh</w:t>
            </w:r>
            <w:r w:rsidRPr="00003C01">
              <w:t>ậ</w:t>
            </w:r>
            <w:r>
              <w:t>t.</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 xml:space="preserve">o thay </w:t>
            </w:r>
            <w:r w:rsidRPr="00003C01">
              <w:t>đổi</w:t>
            </w:r>
            <w:r>
              <w:t xml:space="preserve"> th</w:t>
            </w:r>
            <w:r w:rsidRPr="00003C01">
              <w:t>àn</w:t>
            </w:r>
            <w:r>
              <w:t>h c</w:t>
            </w:r>
            <w:r w:rsidRPr="00003C01">
              <w:t>ô</w:t>
            </w:r>
            <w:r>
              <w:t>ng ho</w:t>
            </w:r>
            <w:r w:rsidRPr="00003C01">
              <w:t>ặc</w:t>
            </w:r>
            <w:r>
              <w:t xml:space="preserve"> th</w:t>
            </w:r>
            <w:r w:rsidRPr="00003C01">
              <w:t>ông</w:t>
            </w:r>
            <w:r>
              <w:t xml:space="preserve"> b</w:t>
            </w:r>
            <w:r w:rsidRPr="00003C01">
              <w:t>á</w:t>
            </w:r>
            <w:r>
              <w:t>o l</w:t>
            </w:r>
            <w:r w:rsidRPr="00003C01">
              <w:t>ỗi</w:t>
            </w:r>
            <w:r>
              <w:t>.</w:t>
            </w:r>
          </w:p>
        </w:tc>
      </w:tr>
    </w:tbl>
    <w:p w:rsidR="008A6BDE" w:rsidRDefault="008A6BDE" w:rsidP="00537241">
      <w:pPr>
        <w:spacing w:line="276" w:lineRule="auto"/>
        <w:jc w:val="both"/>
        <w:rPr>
          <w:lang w:val="vi-VN"/>
        </w:rPr>
      </w:pPr>
    </w:p>
    <w:p w:rsidR="008A6BDE" w:rsidRPr="00A17356" w:rsidRDefault="00A17356" w:rsidP="00537241">
      <w:pPr>
        <w:jc w:val="both"/>
        <w:rPr>
          <w:i/>
          <w:lang w:val="vi-VN"/>
        </w:rPr>
      </w:pPr>
      <w:r>
        <w:rPr>
          <w:lang w:val="vi-VN"/>
        </w:rPr>
        <w:tab/>
      </w:r>
      <w:r w:rsidR="00944674">
        <w:rPr>
          <w:i/>
        </w:rPr>
        <w:t>3</w:t>
      </w:r>
      <w:r w:rsidR="008A6BDE" w:rsidRPr="00A17356">
        <w:rPr>
          <w:i/>
          <w:lang w:val="vi-VN"/>
        </w:rPr>
        <w:t>. Xử lý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7103"/>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99121E">
              <w:t>ức</w:t>
            </w:r>
            <w:r>
              <w:t xml:space="preserve"> n</w:t>
            </w:r>
            <w:r w:rsidRPr="0099121E">
              <w:t>ă</w:t>
            </w:r>
            <w:r>
              <w:t>ng n</w:t>
            </w:r>
            <w:r w:rsidRPr="0099121E">
              <w:t>à</w:t>
            </w:r>
            <w:r>
              <w:t>y cho ph</w:t>
            </w:r>
            <w:r w:rsidRPr="0099121E">
              <w:t>ép</w:t>
            </w:r>
            <w:r>
              <w:t xml:space="preserve"> Admin xem, tr</w:t>
            </w:r>
            <w:r w:rsidRPr="0099121E">
              <w:t>ả</w:t>
            </w:r>
            <w:r>
              <w:t xml:space="preserve"> l</w:t>
            </w:r>
            <w:r w:rsidRPr="0099121E">
              <w:t>ời</w:t>
            </w:r>
            <w:r>
              <w:t xml:space="preserve">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o t</w:t>
            </w:r>
            <w:r w:rsidRPr="0099121E">
              <w:t>ình</w:t>
            </w:r>
            <w:r>
              <w:t xml:space="preserve"> tr</w:t>
            </w:r>
            <w:r w:rsidRPr="0099121E">
              <w:t>ạn</w:t>
            </w:r>
            <w:r>
              <w:t>g c</w:t>
            </w:r>
            <w:r w:rsidRPr="0099121E">
              <w:t>ủ</w:t>
            </w:r>
            <w:r>
              <w:t>a c</w:t>
            </w:r>
            <w:r w:rsidRPr="0099121E">
              <w:t>ác</w:t>
            </w:r>
            <w:r>
              <w:t xml:space="preserve"> ph</w:t>
            </w:r>
            <w:r w:rsidRPr="0099121E">
              <w:t>ả</w:t>
            </w:r>
            <w:r>
              <w:t>n h</w:t>
            </w:r>
            <w:r w:rsidRPr="0099121E">
              <w:t>ồi</w:t>
            </w:r>
            <w:r>
              <w:t xml:space="preserve"> do </w:t>
            </w:r>
            <w:r w:rsidRPr="0099121E">
              <w:t>Us</w:t>
            </w:r>
            <w:r>
              <w:t>er g</w:t>
            </w:r>
            <w:r w:rsidRPr="0099121E">
              <w:t>ử</w:t>
            </w:r>
            <w:r>
              <w:t>i, r</w:t>
            </w:r>
            <w:r w:rsidRPr="0099121E">
              <w:t>ồi</w:t>
            </w:r>
            <w:r>
              <w:t xml:space="preserve"> </w:t>
            </w:r>
            <w:r w:rsidRPr="0099121E">
              <w:t>đư</w:t>
            </w:r>
            <w:r>
              <w:t>a ra c</w:t>
            </w:r>
            <w:r w:rsidRPr="0099121E">
              <w:t>á</w:t>
            </w:r>
            <w:r>
              <w:t>c gi</w:t>
            </w:r>
            <w:r w:rsidRPr="0099121E">
              <w:t>ả</w:t>
            </w:r>
            <w:r>
              <w:t>i ph</w:t>
            </w:r>
            <w:r w:rsidRPr="0099121E">
              <w:t>á</w:t>
            </w:r>
            <w:r>
              <w:t>p ho</w:t>
            </w:r>
            <w:r w:rsidRPr="00003C01">
              <w:t>ặc</w:t>
            </w:r>
            <w:r>
              <w:t xml:space="preserve"> th</w:t>
            </w:r>
            <w:r w:rsidRPr="00003C01">
              <w:t>ông</w:t>
            </w:r>
            <w:r>
              <w:t xml:space="preserve"> b</w:t>
            </w:r>
            <w:r w:rsidRPr="00003C01">
              <w:t>á</w:t>
            </w:r>
            <w:r>
              <w:t>o l</w:t>
            </w:r>
            <w:r w:rsidRPr="00003C01">
              <w:t>ỗi</w:t>
            </w:r>
            <w:r>
              <w:t>.</w:t>
            </w:r>
          </w:p>
        </w:tc>
      </w:tr>
    </w:tbl>
    <w:p w:rsidR="00221CB8" w:rsidRPr="008E0FCB" w:rsidRDefault="00221CB8" w:rsidP="00537241">
      <w:pPr>
        <w:pStyle w:val="Heading3"/>
        <w:jc w:val="both"/>
        <w:rPr>
          <w:lang w:val="vi-VN"/>
        </w:rPr>
      </w:pPr>
      <w:bookmarkStart w:id="41" w:name="_Toc480491581"/>
      <w:bookmarkStart w:id="42" w:name="_Toc480758589"/>
      <w:r w:rsidRPr="008E0FCB">
        <w:rPr>
          <w:rFonts w:ascii="Times New Roman" w:hAnsi="Times New Roman" w:cs="Times New Roman"/>
          <w:lang w:val="vi-VN"/>
        </w:rPr>
        <w:t>2.2.</w:t>
      </w:r>
      <w:r>
        <w:rPr>
          <w:rFonts w:ascii="Times New Roman" w:hAnsi="Times New Roman" w:cs="Times New Roman"/>
          <w:lang w:val="vi-VN"/>
        </w:rPr>
        <w:t>4</w:t>
      </w:r>
      <w:r w:rsidR="00D4179D">
        <w:rPr>
          <w:rFonts w:ascii="Times New Roman" w:hAnsi="Times New Roman" w:cs="Times New Roman"/>
          <w:lang w:val="vi-VN"/>
        </w:rPr>
        <w:t xml:space="preserve">. </w:t>
      </w:r>
      <w:r w:rsidRPr="008E0FCB">
        <w:rPr>
          <w:rFonts w:ascii="Times New Roman" w:hAnsi="Times New Roman" w:cs="Times New Roman"/>
          <w:lang w:val="vi-VN"/>
        </w:rPr>
        <w:t xml:space="preserve"> Quản lý của superadmin</w:t>
      </w:r>
      <w:bookmarkEnd w:id="41"/>
      <w:bookmarkEnd w:id="42"/>
    </w:p>
    <w:p w:rsidR="008A6BDE" w:rsidRDefault="008A6BDE" w:rsidP="00537241">
      <w:pPr>
        <w:spacing w:line="360" w:lineRule="auto"/>
        <w:ind w:firstLine="720"/>
        <w:jc w:val="both"/>
      </w:pPr>
      <w:r>
        <w:t>SuperAdmin c</w:t>
      </w:r>
      <w:r w:rsidRPr="00C12FDF">
        <w:t>ó</w:t>
      </w:r>
      <w:r>
        <w:t xml:space="preserve"> </w:t>
      </w:r>
      <w:r w:rsidR="00E633D5">
        <w:t>tất cả các</w:t>
      </w:r>
      <w:r>
        <w:t xml:space="preserve"> ch</w:t>
      </w:r>
      <w:r w:rsidRPr="00C12FDF">
        <w:t>ức</w:t>
      </w:r>
      <w:r>
        <w:t xml:space="preserve"> n</w:t>
      </w:r>
      <w:r w:rsidRPr="00C12FDF">
        <w:t>ă</w:t>
      </w:r>
      <w:r>
        <w:t>ng c</w:t>
      </w:r>
      <w:r w:rsidRPr="00C12FDF">
        <w:t>ủ</w:t>
      </w:r>
      <w:r>
        <w:t>a Admin</w:t>
      </w:r>
      <w:r w:rsidR="00E633D5">
        <w:t xml:space="preserve">/User. </w:t>
      </w:r>
      <w:r>
        <w:t>Ngo</w:t>
      </w:r>
      <w:r w:rsidRPr="00C12FDF">
        <w:t>à</w:t>
      </w:r>
      <w:r>
        <w:t>i ra SuperAdmin c</w:t>
      </w:r>
      <w:r w:rsidRPr="00C12FDF">
        <w:t>òn</w:t>
      </w:r>
      <w:r>
        <w:t xml:space="preserve"> c</w:t>
      </w:r>
      <w:r w:rsidRPr="00C12FDF">
        <w:t>ó</w:t>
      </w:r>
      <w:r>
        <w:t xml:space="preserve"> th</w:t>
      </w:r>
      <w:r w:rsidRPr="00C12FDF">
        <w:t>ê</w:t>
      </w:r>
      <w:r>
        <w:t>m m</w:t>
      </w:r>
      <w:r w:rsidRPr="00C12FDF">
        <w:t>ộ</w:t>
      </w:r>
      <w:r>
        <w:t>t s</w:t>
      </w:r>
      <w:r w:rsidRPr="00C12FDF">
        <w:t>ố</w:t>
      </w:r>
      <w:r>
        <w:t xml:space="preserve"> nh</w:t>
      </w:r>
      <w:r w:rsidRPr="00C12FDF">
        <w:t>ữn</w:t>
      </w:r>
      <w:r>
        <w:t>g ch</w:t>
      </w:r>
      <w:r w:rsidRPr="00C12FDF">
        <w:t>ức</w:t>
      </w:r>
      <w:r>
        <w:t xml:space="preserve"> n</w:t>
      </w:r>
      <w:r w:rsidRPr="00C12FDF">
        <w:t>ă</w:t>
      </w:r>
      <w:r>
        <w:t>ng qu</w:t>
      </w:r>
      <w:r w:rsidRPr="00C12FDF">
        <w:t>ả</w:t>
      </w:r>
      <w:r>
        <w:t>n l</w:t>
      </w:r>
      <w:r w:rsidRPr="00C12FDF">
        <w:t>ý</w:t>
      </w:r>
      <w:r>
        <w:t xml:space="preserve"> sau:</w:t>
      </w:r>
    </w:p>
    <w:p w:rsidR="008A6BDE" w:rsidRPr="00A17356" w:rsidRDefault="008A6BDE" w:rsidP="00537241">
      <w:pPr>
        <w:pStyle w:val="ListParagraph"/>
        <w:numPr>
          <w:ilvl w:val="2"/>
          <w:numId w:val="6"/>
        </w:numPr>
        <w:spacing w:line="480" w:lineRule="auto"/>
        <w:jc w:val="both"/>
        <w:rPr>
          <w:i/>
        </w:rPr>
      </w:pPr>
      <w:r w:rsidRPr="00A17356">
        <w:rPr>
          <w:i/>
        </w:rPr>
        <w:t>Quản lý các danh mục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7107"/>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cho ph</w:t>
            </w:r>
            <w:r w:rsidRPr="00C12FDF">
              <w:t>ép</w:t>
            </w:r>
            <w:r>
              <w:t xml:space="preserve"> SuperAdmin th</w:t>
            </w:r>
            <w:r w:rsidRPr="00C12FDF">
              <w:t>ê</w:t>
            </w:r>
            <w:r>
              <w:t>m, s</w:t>
            </w:r>
            <w:r w:rsidRPr="00C12FDF">
              <w:t>ử</w:t>
            </w:r>
            <w:r>
              <w:t>a, x</w:t>
            </w:r>
            <w:r w:rsidRPr="00C12FDF">
              <w:t>óa</w:t>
            </w:r>
            <w:r>
              <w:t xml:space="preserve"> c</w:t>
            </w:r>
            <w:r w:rsidRPr="00C12FDF">
              <w:t>á</w:t>
            </w:r>
            <w:r>
              <w:t>c danh m</w:t>
            </w:r>
            <w:r w:rsidRPr="00C12FDF">
              <w:t>ục</w:t>
            </w:r>
            <w:r>
              <w:t xml:space="preserve"> </w:t>
            </w:r>
            <w:r w:rsidRPr="00C12FDF">
              <w:t>đồ</w:t>
            </w:r>
            <w:r>
              <w:t xml:space="preserve"> </w:t>
            </w:r>
            <w:r w:rsidRPr="00C12FDF">
              <w:t>ă</w:t>
            </w:r>
            <w:r>
              <w:t xml:space="preserve">n, </w:t>
            </w:r>
            <w:r w:rsidRPr="00C12FDF">
              <w:t>địa</w:t>
            </w:r>
            <w:r>
              <w:t xml:space="preserve"> </w:t>
            </w:r>
            <w:r w:rsidRPr="00C12FDF">
              <w:t>điể</w:t>
            </w:r>
            <w:r>
              <w:t>m m</w:t>
            </w:r>
            <w:r w:rsidRPr="00C12FDF">
              <w:t>ới</w:t>
            </w:r>
            <w:r>
              <w:t xml:space="preserve"> cho </w:t>
            </w:r>
            <w:r w:rsidRPr="00C12FDF">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v</w:t>
            </w:r>
            <w:r w:rsidRPr="00C12FDF">
              <w:t>à</w:t>
            </w:r>
            <w:r>
              <w:t xml:space="preserve"> th</w:t>
            </w:r>
            <w:r w:rsidRPr="00C12FDF">
              <w:t>ực</w:t>
            </w:r>
            <w:r>
              <w:t xml:space="preserve"> hi</w:t>
            </w:r>
            <w:r w:rsidRPr="00C12FDF">
              <w:t>ệ</w:t>
            </w:r>
            <w:r>
              <w:t>n c</w:t>
            </w:r>
            <w:r w:rsidRPr="00C12FDF">
              <w:t>á</w:t>
            </w:r>
            <w:r>
              <w:t>c thao t</w:t>
            </w:r>
            <w:r w:rsidRPr="00C12FDF">
              <w:t>á</w:t>
            </w:r>
            <w:r>
              <w:t>c th</w:t>
            </w:r>
            <w:r w:rsidRPr="00C12FDF">
              <w:t>ê</w:t>
            </w:r>
            <w:r>
              <w:t>m, s</w:t>
            </w:r>
            <w:r w:rsidRPr="00C12FDF">
              <w:t>ửa</w:t>
            </w:r>
            <w:r>
              <w:t>, x</w:t>
            </w:r>
            <w:r w:rsidRPr="00C12FDF">
              <w:t>óa</w:t>
            </w:r>
            <w:r>
              <w:t xml:space="preserve"> c</w:t>
            </w:r>
            <w:r w:rsidRPr="00C12FDF">
              <w:t>á</w:t>
            </w:r>
            <w:r>
              <w:t>c danh m</w:t>
            </w:r>
            <w:r w:rsidRPr="00C12FDF">
              <w:t>ục</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Ki</w:t>
            </w:r>
            <w:r w:rsidRPr="00C12FDF">
              <w:t>ể</w:t>
            </w:r>
            <w:r>
              <w:t>m tra t</w:t>
            </w:r>
            <w:r w:rsidRPr="00C12FDF">
              <w:t>ín</w:t>
            </w:r>
            <w:r>
              <w:t>h h</w:t>
            </w:r>
            <w:r w:rsidRPr="00C12FDF">
              <w:t>ợ</w:t>
            </w:r>
            <w:r>
              <w:t>p l</w:t>
            </w:r>
            <w:r w:rsidRPr="00C12FDF">
              <w:t>ệ</w:t>
            </w:r>
            <w:r>
              <w:t xml:space="preserve"> c</w:t>
            </w:r>
            <w:r w:rsidRPr="00C12FDF">
              <w:t>ủa</w:t>
            </w:r>
            <w:r>
              <w:t xml:space="preserve"> c</w:t>
            </w:r>
            <w:r w:rsidRPr="00C12FDF">
              <w:t>á</w:t>
            </w:r>
            <w:r>
              <w:t>c thao t</w:t>
            </w:r>
            <w:r w:rsidRPr="00C12FDF">
              <w:t>á</w:t>
            </w:r>
            <w:r>
              <w:t xml:space="preserve">c </w:t>
            </w:r>
            <w:r w:rsidRPr="00C12FDF">
              <w:t>đã</w:t>
            </w:r>
            <w:r>
              <w:t xml:space="preserve"> th</w:t>
            </w:r>
            <w:r w:rsidRPr="00C12FDF">
              <w:t>ực</w:t>
            </w:r>
            <w:r>
              <w:t xml:space="preserve"> hi</w:t>
            </w:r>
            <w:r w:rsidRPr="00C12FDF">
              <w:t>ệ</w:t>
            </w:r>
            <w:r>
              <w:t>n v</w:t>
            </w:r>
            <w:r w:rsidRPr="00C12FDF">
              <w:t>à</w:t>
            </w:r>
            <w:r>
              <w:t xml:space="preserve"> l</w:t>
            </w:r>
            <w:r w:rsidRPr="00C12FDF">
              <w:t>ư</w:t>
            </w:r>
            <w:r>
              <w:t>u c</w:t>
            </w:r>
            <w:r w:rsidRPr="00C12FDF">
              <w:t>á</w:t>
            </w:r>
            <w:r>
              <w:t xml:space="preserve">c thay </w:t>
            </w:r>
            <w:r w:rsidRPr="00C12FDF">
              <w:t>đổi</w:t>
            </w:r>
            <w:r>
              <w:t xml:space="preserve"> v</w:t>
            </w:r>
            <w:r w:rsidRPr="00C12FDF">
              <w:t>à</w:t>
            </w:r>
            <w:r>
              <w:t>o CSDL.</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8A6BDE" w:rsidRPr="00BE06A1" w:rsidRDefault="008A6BDE" w:rsidP="00537241">
      <w:pPr>
        <w:spacing w:line="480" w:lineRule="auto"/>
        <w:jc w:val="both"/>
        <w:rPr>
          <w:bCs/>
          <w:kern w:val="32"/>
          <w:szCs w:val="32"/>
        </w:rPr>
      </w:pPr>
    </w:p>
    <w:p w:rsidR="008A6BDE" w:rsidRPr="00A17356" w:rsidRDefault="008A6BDE" w:rsidP="00537241">
      <w:pPr>
        <w:numPr>
          <w:ilvl w:val="2"/>
          <w:numId w:val="6"/>
        </w:numPr>
        <w:spacing w:line="480" w:lineRule="auto"/>
        <w:ind w:left="1800"/>
        <w:jc w:val="both"/>
        <w:rPr>
          <w:bCs/>
          <w:i/>
          <w:kern w:val="32"/>
          <w:szCs w:val="32"/>
        </w:rPr>
      </w:pPr>
      <w:r w:rsidRPr="00A17356">
        <w:rPr>
          <w:bCs/>
          <w:i/>
          <w:kern w:val="32"/>
          <w:szCs w:val="32"/>
        </w:rPr>
        <w:t>Quản lý Admin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7108"/>
      </w:tblGrid>
      <w:tr w:rsidR="008A6BDE" w:rsidTr="00537241">
        <w:tc>
          <w:tcPr>
            <w:tcW w:w="1767" w:type="dxa"/>
            <w:shd w:val="clear" w:color="auto" w:fill="auto"/>
          </w:tcPr>
          <w:p w:rsidR="008A6BDE" w:rsidRDefault="008A6BDE" w:rsidP="00537241">
            <w:pPr>
              <w:spacing w:line="276" w:lineRule="auto"/>
              <w:jc w:val="both"/>
            </w:pPr>
            <w:r>
              <w:t>D</w:t>
            </w:r>
            <w:r w:rsidRPr="00003C01">
              <w:t>es</w:t>
            </w:r>
            <w:r>
              <w:t>cription</w:t>
            </w:r>
          </w:p>
        </w:tc>
        <w:tc>
          <w:tcPr>
            <w:tcW w:w="7108"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w:t>
            </w:r>
            <w:r w:rsidRPr="00E04A16">
              <w:t>ỉ</w:t>
            </w:r>
            <w:r>
              <w:t xml:space="preserve"> c</w:t>
            </w:r>
            <w:r w:rsidRPr="00E04A16">
              <w:t>ó</w:t>
            </w:r>
            <w:r>
              <w:t xml:space="preserve"> “SuperAdmin” m</w:t>
            </w:r>
            <w:r w:rsidRPr="00E04A16">
              <w:t>ới</w:t>
            </w:r>
            <w:r>
              <w:t xml:space="preserve"> đ</w:t>
            </w:r>
            <w:r w:rsidRPr="00E04A16">
              <w:t>ược</w:t>
            </w:r>
            <w:r>
              <w:t xml:space="preserve"> s</w:t>
            </w:r>
            <w:r w:rsidRPr="00E04A16">
              <w:t>ử</w:t>
            </w:r>
            <w:r>
              <w:t xml:space="preserve"> d</w:t>
            </w:r>
            <w:r w:rsidRPr="00E04A16">
              <w:t>ụng</w:t>
            </w:r>
            <w:r>
              <w:t>. “SuperAdmin” c</w:t>
            </w:r>
            <w:r w:rsidRPr="00E04A16">
              <w:t>ó</w:t>
            </w:r>
            <w:r>
              <w:t xml:space="preserve"> th</w:t>
            </w:r>
            <w:r w:rsidRPr="00E04A16">
              <w:t>ể</w:t>
            </w:r>
            <w:r>
              <w:t xml:space="preserve"> xem, ph</w:t>
            </w:r>
            <w:r w:rsidRPr="00A511EB">
              <w:t>â</w:t>
            </w:r>
            <w:r>
              <w:t>n quy</w:t>
            </w:r>
            <w:r w:rsidRPr="00A511EB">
              <w:t>ề</w:t>
            </w:r>
            <w:r>
              <w:t>n ho</w:t>
            </w:r>
            <w:r w:rsidRPr="00A511EB">
              <w:t>ặc</w:t>
            </w:r>
            <w:r>
              <w:t xml:space="preserve"> h</w:t>
            </w:r>
            <w:r w:rsidRPr="00A511EB">
              <w:t>ủy</w:t>
            </w:r>
            <w:r>
              <w:t xml:space="preserve"> quy</w:t>
            </w:r>
            <w:r w:rsidRPr="00A511EB">
              <w:t>ề</w:t>
            </w:r>
            <w:r>
              <w:t>n “Admin” cho/c</w:t>
            </w:r>
            <w:r w:rsidRPr="00A511EB">
              <w:t>ủ</w:t>
            </w:r>
            <w:r>
              <w:t>a c</w:t>
            </w:r>
            <w:r w:rsidRPr="00A511EB">
              <w:t>á</w:t>
            </w:r>
            <w:r>
              <w:t>c “</w:t>
            </w:r>
            <w:r w:rsidRPr="00A511EB">
              <w:t>Us</w:t>
            </w:r>
            <w:r>
              <w:t>er” hi</w:t>
            </w:r>
            <w:r w:rsidRPr="00E04A16">
              <w:t>ệ</w:t>
            </w:r>
            <w:r>
              <w:t>n c</w:t>
            </w:r>
            <w:r w:rsidRPr="00E04A16">
              <w:t>ó</w:t>
            </w:r>
            <w:r>
              <w:t xml:space="preserve"> c</w:t>
            </w:r>
            <w:r w:rsidRPr="00E04A16">
              <w:t>ủ</w:t>
            </w:r>
            <w:r>
              <w:t xml:space="preserve">a </w:t>
            </w:r>
            <w:r w:rsidRPr="00E04A16">
              <w:t>w</w:t>
            </w:r>
            <w:r>
              <w:t>ebsite.</w:t>
            </w:r>
          </w:p>
        </w:tc>
      </w:tr>
      <w:tr w:rsidR="008A6BDE" w:rsidTr="00537241">
        <w:tc>
          <w:tcPr>
            <w:tcW w:w="1767" w:type="dxa"/>
            <w:shd w:val="clear" w:color="auto" w:fill="auto"/>
          </w:tcPr>
          <w:p w:rsidR="008A6BDE" w:rsidRDefault="008A6BDE" w:rsidP="00537241">
            <w:pPr>
              <w:spacing w:line="276" w:lineRule="auto"/>
              <w:jc w:val="both"/>
            </w:pPr>
            <w:r>
              <w:t>Input</w:t>
            </w:r>
          </w:p>
        </w:tc>
        <w:tc>
          <w:tcPr>
            <w:tcW w:w="7108" w:type="dxa"/>
            <w:shd w:val="clear" w:color="auto" w:fill="auto"/>
          </w:tcPr>
          <w:p w:rsidR="008A6BDE" w:rsidRDefault="008A6BDE" w:rsidP="00537241">
            <w:pPr>
              <w:spacing w:line="276" w:lineRule="auto"/>
              <w:jc w:val="both"/>
            </w:pPr>
            <w:r>
              <w:t>Ch</w:t>
            </w:r>
            <w:r w:rsidRPr="00003C01">
              <w:t>ọ</w:t>
            </w:r>
            <w:r>
              <w:t xml:space="preserve">n </w:t>
            </w:r>
            <w:r w:rsidRPr="00A511EB">
              <w:t>Us</w:t>
            </w:r>
            <w:r>
              <w:t>er/Admin c</w:t>
            </w:r>
            <w:r w:rsidRPr="00E04A16">
              <w:t>ầ</w:t>
            </w:r>
            <w:r>
              <w:t xml:space="preserve">n thay </w:t>
            </w:r>
            <w:r w:rsidRPr="00E04A16">
              <w:t>đổi</w:t>
            </w:r>
            <w:r>
              <w:t>.</w:t>
            </w:r>
          </w:p>
        </w:tc>
      </w:tr>
      <w:tr w:rsidR="008A6BDE" w:rsidTr="00537241">
        <w:tc>
          <w:tcPr>
            <w:tcW w:w="1767" w:type="dxa"/>
            <w:shd w:val="clear" w:color="auto" w:fill="auto"/>
          </w:tcPr>
          <w:p w:rsidR="008A6BDE" w:rsidRDefault="008A6BDE" w:rsidP="00537241">
            <w:pPr>
              <w:spacing w:line="276" w:lineRule="auto"/>
              <w:jc w:val="both"/>
            </w:pPr>
            <w:r>
              <w:t>Process</w:t>
            </w:r>
          </w:p>
        </w:tc>
        <w:tc>
          <w:tcPr>
            <w:tcW w:w="7108" w:type="dxa"/>
            <w:shd w:val="clear" w:color="auto" w:fill="auto"/>
          </w:tcPr>
          <w:p w:rsidR="008A6BDE" w:rsidRDefault="008A6BDE" w:rsidP="00537241">
            <w:pPr>
              <w:spacing w:line="276" w:lineRule="auto"/>
              <w:jc w:val="both"/>
            </w:pPr>
            <w:r>
              <w:t>Truy xu</w:t>
            </w:r>
            <w:r w:rsidRPr="00E04A16">
              <w:t>ất</w:t>
            </w:r>
            <w:r>
              <w:t xml:space="preserve"> CSDL l</w:t>
            </w:r>
            <w:r w:rsidRPr="00E04A16">
              <w:t>ấ</w:t>
            </w:r>
            <w:r>
              <w:t>y th</w:t>
            </w:r>
            <w:r w:rsidRPr="00E04A16">
              <w:t>ô</w:t>
            </w:r>
            <w:r>
              <w:t xml:space="preserve">ng tin sau </w:t>
            </w:r>
            <w:r w:rsidRPr="00E04A16">
              <w:t>đó</w:t>
            </w:r>
            <w:r>
              <w:t xml:space="preserve"> thay đ</w:t>
            </w:r>
            <w:r w:rsidRPr="00E04A16">
              <w:t>ổi</w:t>
            </w:r>
            <w:r>
              <w:t xml:space="preserve"> v</w:t>
            </w:r>
            <w:r w:rsidRPr="00E04A16">
              <w:t>à</w:t>
            </w:r>
            <w:r>
              <w:t xml:space="preserve"> c</w:t>
            </w:r>
            <w:r w:rsidRPr="00E04A16">
              <w:t>ậ</w:t>
            </w:r>
            <w:r>
              <w:t>p nh</w:t>
            </w:r>
            <w:r w:rsidRPr="00E04A16">
              <w:t>ật</w:t>
            </w:r>
            <w:r>
              <w:t>.</w:t>
            </w:r>
          </w:p>
        </w:tc>
      </w:tr>
      <w:tr w:rsidR="008A6BDE" w:rsidTr="00537241">
        <w:tc>
          <w:tcPr>
            <w:tcW w:w="1767" w:type="dxa"/>
            <w:shd w:val="clear" w:color="auto" w:fill="auto"/>
          </w:tcPr>
          <w:p w:rsidR="008A6BDE" w:rsidRDefault="008A6BDE" w:rsidP="00537241">
            <w:pPr>
              <w:spacing w:line="276" w:lineRule="auto"/>
              <w:jc w:val="both"/>
            </w:pPr>
            <w:r>
              <w:t>Output</w:t>
            </w:r>
          </w:p>
        </w:tc>
        <w:tc>
          <w:tcPr>
            <w:tcW w:w="7108"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6260F5" w:rsidRDefault="006260F5">
      <w:pPr>
        <w:pStyle w:val="Heading1"/>
        <w:spacing w:after="120" w:line="288" w:lineRule="auto"/>
        <w:rPr>
          <w:bCs w:val="0"/>
          <w:sz w:val="32"/>
          <w:szCs w:val="32"/>
          <w:highlight w:val="lightGray"/>
        </w:rPr>
      </w:pPr>
      <w:bookmarkStart w:id="43" w:name="_Toc480758590"/>
      <w:bookmarkStart w:id="44" w:name="_Toc480758591"/>
      <w:bookmarkStart w:id="45" w:name="_Toc480758592"/>
      <w:bookmarkStart w:id="46" w:name="_Toc480758593"/>
      <w:bookmarkStart w:id="47" w:name="_Toc480758594"/>
      <w:bookmarkStart w:id="48" w:name="_Toc480758595"/>
      <w:bookmarkStart w:id="49" w:name="_Toc480758596"/>
      <w:bookmarkStart w:id="50" w:name="_Toc480758597"/>
      <w:bookmarkStart w:id="51" w:name="_Toc480758598"/>
      <w:bookmarkStart w:id="52" w:name="_Toc480758599"/>
      <w:bookmarkStart w:id="53" w:name="_Toc480758600"/>
      <w:bookmarkStart w:id="54" w:name="_Toc480758601"/>
      <w:bookmarkStart w:id="55" w:name="_Toc480758602"/>
      <w:bookmarkStart w:id="56" w:name="_Toc480758603"/>
      <w:bookmarkStart w:id="57" w:name="_Toc480758604"/>
      <w:bookmarkStart w:id="58" w:name="_Toc480758605"/>
      <w:bookmarkStart w:id="59" w:name="_Toc480758606"/>
      <w:bookmarkStart w:id="60" w:name="_Toc480758607"/>
      <w:bookmarkStart w:id="61" w:name="_Toc57079217"/>
      <w:bookmarkStart w:id="62" w:name="_Toc480758608"/>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bCs w:val="0"/>
          <w:sz w:val="32"/>
          <w:szCs w:val="32"/>
          <w:highlight w:val="lightGray"/>
        </w:rPr>
        <w:br w:type="page"/>
      </w:r>
    </w:p>
    <w:p w:rsidR="00D25FE0" w:rsidRPr="00243F44" w:rsidRDefault="006260F5" w:rsidP="00537241">
      <w:pPr>
        <w:pStyle w:val="Heading1"/>
        <w:spacing w:after="120" w:line="288" w:lineRule="auto"/>
        <w:rPr>
          <w:bCs w:val="0"/>
          <w:sz w:val="32"/>
          <w:szCs w:val="32"/>
        </w:rPr>
      </w:pPr>
      <w:r>
        <w:rPr>
          <w:bCs w:val="0"/>
          <w:sz w:val="32"/>
          <w:szCs w:val="32"/>
        </w:rPr>
        <w:lastRenderedPageBreak/>
        <w:t xml:space="preserve">3. </w:t>
      </w:r>
      <w:r w:rsidR="00D25FE0" w:rsidRPr="00243F44">
        <w:rPr>
          <w:bCs w:val="0"/>
          <w:sz w:val="32"/>
          <w:szCs w:val="32"/>
        </w:rPr>
        <w:t>System Designs</w:t>
      </w:r>
      <w:bookmarkEnd w:id="61"/>
      <w:bookmarkEnd w:id="62"/>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63" w:name="_Toc57079218"/>
      <w:bookmarkStart w:id="64" w:name="_Toc480758609"/>
      <w:r w:rsidRPr="004C0BF2">
        <w:rPr>
          <w:rFonts w:ascii="Times New Roman" w:hAnsi="Times New Roman" w:cs="Times New Roman"/>
        </w:rPr>
        <w:t>Entity Relationship Diagram</w:t>
      </w:r>
      <w:bookmarkEnd w:id="63"/>
      <w:bookmarkEnd w:id="64"/>
    </w:p>
    <w:p w:rsidR="00D4179D" w:rsidRPr="004C0BF2" w:rsidRDefault="00537241" w:rsidP="00537241">
      <w:pPr>
        <w:spacing w:after="120"/>
        <w:jc w:val="both"/>
      </w:pPr>
      <w:r w:rsidRPr="008B61E3">
        <w:rPr>
          <w:noProof/>
        </w:rPr>
        <w:drawing>
          <wp:inline distT="0" distB="0" distL="0" distR="0" wp14:anchorId="5934671B" wp14:editId="4A6457C4">
            <wp:extent cx="5641975" cy="2887345"/>
            <wp:effectExtent l="0" t="0" r="0" b="8255"/>
            <wp:docPr id="5" name="Picture 5" descr="D:\Hoc_tap\DoanTonghop\trunk\Document\SRS\Entity\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_tap\DoanTonghop\trunk\Document\SRS\Entity\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2887345"/>
                    </a:xfrm>
                    <a:prstGeom prst="rect">
                      <a:avLst/>
                    </a:prstGeom>
                    <a:noFill/>
                    <a:ln>
                      <a:noFill/>
                    </a:ln>
                  </pic:spPr>
                </pic:pic>
              </a:graphicData>
            </a:graphic>
          </wp:inline>
        </w:drawing>
      </w:r>
    </w:p>
    <w:p w:rsidR="00D25FE0" w:rsidRDefault="00D25FE0" w:rsidP="00537241">
      <w:pPr>
        <w:pStyle w:val="Heading2"/>
        <w:numPr>
          <w:ilvl w:val="1"/>
          <w:numId w:val="15"/>
        </w:numPr>
        <w:spacing w:before="0" w:after="120"/>
        <w:jc w:val="both"/>
        <w:rPr>
          <w:rFonts w:ascii="Times New Roman" w:hAnsi="Times New Roman" w:cs="Times New Roman"/>
        </w:rPr>
      </w:pPr>
      <w:bookmarkStart w:id="65" w:name="_Toc57079219"/>
      <w:bookmarkStart w:id="66" w:name="_Toc480758610"/>
      <w:r w:rsidRPr="004C0BF2">
        <w:rPr>
          <w:rFonts w:ascii="Times New Roman" w:hAnsi="Times New Roman" w:cs="Times New Roman"/>
        </w:rPr>
        <w:t>Database Design</w:t>
      </w:r>
      <w:bookmarkEnd w:id="65"/>
      <w:bookmarkEnd w:id="66"/>
    </w:p>
    <w:p w:rsidR="007C0B25" w:rsidRPr="00537241" w:rsidRDefault="007C0B25" w:rsidP="00537241">
      <w:pPr>
        <w:pStyle w:val="ListParagraph"/>
        <w:numPr>
          <w:ilvl w:val="2"/>
          <w:numId w:val="15"/>
        </w:numPr>
        <w:jc w:val="both"/>
        <w:outlineLvl w:val="2"/>
      </w:pPr>
      <w:r w:rsidRPr="00482C0D">
        <w:rPr>
          <w:b/>
        </w:rPr>
        <w:t>Mô tả chi tiết các bảng</w:t>
      </w:r>
    </w:p>
    <w:p w:rsidR="00EC42C4" w:rsidRPr="00A06266" w:rsidRDefault="00EC42C4" w:rsidP="00537241">
      <w:pPr>
        <w:jc w:val="both"/>
        <w:outlineLvl w:val="2"/>
      </w:pPr>
    </w:p>
    <w:p w:rsidR="00A447E5" w:rsidRDefault="00D4179D" w:rsidP="00537241">
      <w:pPr>
        <w:pStyle w:val="ListParagraph"/>
        <w:numPr>
          <w:ilvl w:val="0"/>
          <w:numId w:val="13"/>
        </w:numPr>
        <w:jc w:val="both"/>
        <w:rPr>
          <w:b/>
        </w:rPr>
      </w:pPr>
      <w:r w:rsidRPr="00537241">
        <w:rPr>
          <w:b/>
        </w:rPr>
        <w:t xml:space="preserve">Bảng </w:t>
      </w:r>
      <w:r w:rsidR="00B42B91" w:rsidRPr="00537241">
        <w:rPr>
          <w:b/>
        </w:rPr>
        <w:t>Posts</w:t>
      </w:r>
      <w:r w:rsidRPr="00537241">
        <w:rPr>
          <w:b/>
        </w:rPr>
        <w:t>:</w:t>
      </w:r>
      <w:r w:rsidR="00487302">
        <w:rPr>
          <w:b/>
        </w:rPr>
        <w:t xml:space="preserve"> (Bài đăng)</w:t>
      </w:r>
    </w:p>
    <w:p w:rsidR="00D4179D" w:rsidRDefault="00D4179D" w:rsidP="00537241">
      <w:pPr>
        <w:pStyle w:val="ListParagraph"/>
        <w:jc w:val="both"/>
      </w:pPr>
    </w:p>
    <w:tbl>
      <w:tblPr>
        <w:tblW w:w="9661" w:type="dxa"/>
        <w:tblLook w:val="04A0" w:firstRow="1" w:lastRow="0" w:firstColumn="1" w:lastColumn="0" w:noHBand="0" w:noVBand="1"/>
      </w:tblPr>
      <w:tblGrid>
        <w:gridCol w:w="2185"/>
        <w:gridCol w:w="1629"/>
        <w:gridCol w:w="990"/>
        <w:gridCol w:w="2394"/>
        <w:gridCol w:w="2463"/>
      </w:tblGrid>
      <w:tr w:rsidR="00D4179D" w:rsidRPr="009109D5" w:rsidTr="00537241">
        <w:trPr>
          <w:trHeight w:val="286"/>
        </w:trPr>
        <w:tc>
          <w:tcPr>
            <w:tcW w:w="966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B42B91">
              <w:rPr>
                <w:b/>
                <w:bCs/>
                <w:color w:val="000000"/>
                <w:lang w:eastAsia="vi-VN"/>
              </w:rPr>
              <w:t>Posts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42B91" w:rsidRDefault="00B42B91" w:rsidP="00537241">
            <w:pPr>
              <w:spacing w:after="120"/>
              <w:jc w:val="both"/>
              <w:rPr>
                <w:color w:val="000000"/>
                <w:lang w:eastAsia="vi-VN"/>
              </w:rPr>
            </w:pPr>
            <w:r>
              <w:rPr>
                <w:color w:val="000000"/>
                <w:lang w:eastAsia="vi-VN"/>
              </w:rPr>
              <w:t>Id bài đăng</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r w:rsidRPr="00B01D5A">
              <w:rPr>
                <w:color w:val="000000"/>
                <w:lang w:eastAsia="vi-VN"/>
              </w:rPr>
              <w:t>(max)</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w:t>
            </w:r>
            <w:r w:rsidR="00B42B91">
              <w:rPr>
                <w:color w:val="000000"/>
                <w:lang w:eastAsia="vi-VN"/>
              </w:rPr>
              <w:t>ô tả cho bài đăng</w:t>
            </w:r>
          </w:p>
        </w:tc>
      </w:tr>
      <w:tr w:rsidR="00537241" w:rsidTr="000B4DB2">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AlbumId</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537241" w:rsidRPr="00B01D5A" w:rsidRDefault="00537241" w:rsidP="000B4DB2">
            <w:pPr>
              <w:spacing w:after="120"/>
              <w:jc w:val="both"/>
              <w:rPr>
                <w:color w:val="000000"/>
                <w:lang w:eastAsia="vi-VN"/>
              </w:rPr>
            </w:pPr>
            <w:r>
              <w:rPr>
                <w:color w:val="000000"/>
                <w:lang w:eastAsia="vi-VN"/>
              </w:rPr>
              <w:t>Int</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537241" w:rsidRPr="00B01D5A" w:rsidRDefault="00537241" w:rsidP="000B4DB2">
            <w:pPr>
              <w:spacing w:after="120"/>
              <w:jc w:val="both"/>
              <w:rPr>
                <w:color w:val="000000"/>
                <w:lang w:val="vi-VN" w:eastAsia="vi-VN"/>
              </w:rPr>
            </w:pPr>
            <w:r w:rsidRPr="00B01D5A">
              <w:rPr>
                <w:color w:val="000000"/>
                <w:lang w:val="vi-VN" w:eastAsia="vi-VN"/>
              </w:rPr>
              <w:t>not null</w:t>
            </w:r>
            <w:r>
              <w:rPr>
                <w:color w:val="000000"/>
                <w:lang w:eastAsia="vi-VN"/>
              </w:rPr>
              <w:t>, FOREIGN KEY (Albums)</w:t>
            </w: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Ảnh thuộc Album nào</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eastAsia="vi-VN"/>
              </w:rPr>
            </w:pPr>
            <w:r w:rsidRPr="00524571">
              <w:rPr>
                <w:color w:val="000000"/>
                <w:lang w:eastAsia="vi-VN"/>
              </w:rPr>
              <w:t>Precinct</w:t>
            </w:r>
            <w:r w:rsidR="00D4179D"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537241" w:rsidRDefault="00D4179D" w:rsidP="00537241">
            <w:pPr>
              <w:spacing w:after="120"/>
              <w:jc w:val="both"/>
              <w:rPr>
                <w:color w:val="000000"/>
                <w:lang w:eastAsia="vi-VN"/>
              </w:rPr>
            </w:pPr>
            <w:r w:rsidRPr="00B01D5A">
              <w:rPr>
                <w:color w:val="000000"/>
                <w:lang w:val="vi-VN" w:eastAsia="vi-VN"/>
              </w:rPr>
              <w:t> </w:t>
            </w:r>
            <w:r w:rsidR="00B42B91">
              <w:rPr>
                <w:color w:val="000000"/>
                <w:lang w:eastAsia="vi-VN"/>
              </w:rPr>
              <w:t>FOREIGN KEY (</w:t>
            </w:r>
            <w:r w:rsidR="00524571" w:rsidRPr="00524571">
              <w:rPr>
                <w:color w:val="000000"/>
                <w:lang w:eastAsia="vi-VN"/>
              </w:rPr>
              <w:t>Precinct</w:t>
            </w:r>
            <w:r w:rsidR="00B42B91">
              <w:rPr>
                <w:color w:val="000000"/>
                <w:lang w:eastAsia="vi-VN"/>
              </w:rPr>
              <w:t>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w:t>
            </w:r>
            <w:r w:rsidR="00524571">
              <w:rPr>
                <w:color w:val="000000"/>
                <w:lang w:eastAsia="vi-VN"/>
              </w:rPr>
              <w:t>/phường</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DistricId</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w:t>
            </w:r>
            <w:r w:rsidR="00524571">
              <w:rPr>
                <w:color w:val="000000"/>
                <w:lang w:eastAsia="vi-VN"/>
              </w:rPr>
              <w:t>FOREIGN KEY (Districts)</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r w:rsidR="00524571">
              <w:rPr>
                <w:color w:val="000000"/>
                <w:lang w:eastAsia="vi-VN"/>
              </w:rPr>
              <w:t>/huyện</w:t>
            </w:r>
          </w:p>
        </w:tc>
      </w:tr>
      <w:tr w:rsidR="00D4179D" w:rsidRPr="008B4AC1"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ProvincedId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524571" w:rsidP="00537241">
            <w:pPr>
              <w:spacing w:after="120"/>
              <w:jc w:val="both"/>
              <w:rPr>
                <w:color w:val="000000"/>
                <w:lang w:val="vi-VN" w:eastAsia="vi-VN"/>
              </w:rPr>
            </w:pPr>
            <w:r>
              <w:rPr>
                <w:color w:val="000000"/>
                <w:lang w:eastAsia="vi-VN"/>
              </w:rPr>
              <w:t>FOREIGN KEY (</w:t>
            </w:r>
            <w:r w:rsidRPr="00524571">
              <w:rPr>
                <w:color w:val="000000"/>
                <w:lang w:eastAsia="vi-VN"/>
              </w:rPr>
              <w:t>P</w:t>
            </w:r>
            <w:r>
              <w:rPr>
                <w:color w:val="000000"/>
                <w:lang w:eastAsia="vi-VN"/>
              </w:rPr>
              <w:t>rovinces)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524571">
              <w:rPr>
                <w:color w:val="000000"/>
                <w:lang w:eastAsia="vi-VN"/>
              </w:rPr>
              <w:t>tỉnh/thành phố</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Price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10</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Giá thành đồ ăn đó</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IsAdvertise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Có quảng cáo không </w:t>
            </w:r>
          </w:p>
        </w:tc>
      </w:tr>
      <w:tr w:rsidR="00D4179D"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D4179D"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537241" w:rsidRDefault="00D4179D" w:rsidP="00537241">
            <w:pPr>
              <w:spacing w:after="120"/>
              <w:jc w:val="both"/>
              <w:rPr>
                <w:color w:val="000000"/>
                <w:lang w:eastAsia="vi-VN"/>
              </w:rPr>
            </w:pPr>
            <w:r w:rsidRPr="00B01D5A">
              <w:rPr>
                <w:color w:val="000000"/>
                <w:lang w:val="vi-VN" w:eastAsia="vi-VN"/>
              </w:rPr>
              <w:t>not null</w:t>
            </w:r>
            <w:r w:rsidR="00524571">
              <w:rPr>
                <w:color w:val="000000"/>
                <w:lang w:eastAsia="vi-VN"/>
              </w:rPr>
              <w:t>, FOREIGN KEY (Users)</w:t>
            </w: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524571" w:rsidP="00537241">
            <w:pPr>
              <w:spacing w:after="120"/>
              <w:jc w:val="both"/>
              <w:rPr>
                <w:color w:val="000000"/>
                <w:lang w:eastAsia="vi-VN"/>
              </w:rPr>
            </w:pPr>
            <w:r>
              <w:rPr>
                <w:color w:val="000000"/>
                <w:lang w:eastAsia="vi-VN"/>
              </w:rPr>
              <w:t>Người dùng tạo bài đăng</w:t>
            </w:r>
          </w:p>
        </w:tc>
      </w:tr>
      <w:tr w:rsidR="00D4179D"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A67240" w:rsidRPr="00537241" w:rsidRDefault="00A67240"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EC42C4" w:rsidRPr="00537241" w:rsidRDefault="00EC42C4" w:rsidP="00537241">
      <w:pPr>
        <w:ind w:left="360"/>
        <w:jc w:val="both"/>
        <w:rPr>
          <w:b/>
        </w:rPr>
      </w:pPr>
    </w:p>
    <w:p w:rsidR="00D4179D" w:rsidRPr="00537241" w:rsidRDefault="00D4179D" w:rsidP="00537241">
      <w:pPr>
        <w:pStyle w:val="ListParagraph"/>
        <w:numPr>
          <w:ilvl w:val="0"/>
          <w:numId w:val="13"/>
        </w:numPr>
        <w:jc w:val="both"/>
        <w:rPr>
          <w:b/>
        </w:rPr>
      </w:pPr>
      <w:r w:rsidRPr="00537241">
        <w:rPr>
          <w:b/>
        </w:rPr>
        <w:t>Bảng Albums:</w:t>
      </w:r>
      <w:r w:rsidR="00487302">
        <w:rPr>
          <w:b/>
        </w:rPr>
        <w:t xml:space="preserve"> (Album)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537241">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Album</w:t>
            </w:r>
            <w:r w:rsidR="00A447E5">
              <w:rPr>
                <w:b/>
                <w:bCs/>
                <w:color w:val="000000"/>
                <w:lang w:eastAsia="vi-VN"/>
              </w:rPr>
              <w: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của 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 xml:space="preserve">Tên </w:t>
            </w:r>
            <w:r w:rsidRPr="00B01D5A">
              <w:rPr>
                <w:color w:val="000000"/>
                <w:lang w:eastAsia="vi-VN"/>
              </w:rPr>
              <w:t>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w:t>
            </w:r>
            <w:r w:rsidR="00524571">
              <w:rPr>
                <w:color w:val="000000"/>
                <w:lang w:eastAsia="vi-VN"/>
              </w:rPr>
              <w:t>ô</w:t>
            </w:r>
            <w:r w:rsidRPr="00B01D5A">
              <w:rPr>
                <w:color w:val="000000"/>
                <w:lang w:eastAsia="vi-VN"/>
              </w:rPr>
              <w:t xml:space="preserve"> tả cho album</w:t>
            </w:r>
          </w:p>
        </w:tc>
      </w:tr>
      <w:tr w:rsidR="00D4179D" w:rsidRPr="00EA2D07"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524571"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A67240" w:rsidRPr="007A3C3B"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datetime</w:t>
            </w:r>
          </w:p>
        </w:tc>
        <w:tc>
          <w:tcPr>
            <w:tcW w:w="870"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EC42C4" w:rsidRPr="00E23323" w:rsidRDefault="00EC42C4" w:rsidP="00537241">
      <w:pPr>
        <w:pStyle w:val="ListParagraph"/>
        <w:numPr>
          <w:ilvl w:val="0"/>
          <w:numId w:val="13"/>
        </w:numPr>
        <w:jc w:val="both"/>
        <w:rPr>
          <w:b/>
        </w:rPr>
      </w:pPr>
      <w:r w:rsidRPr="00E23323">
        <w:rPr>
          <w:b/>
        </w:rPr>
        <w:t xml:space="preserve">Bảng </w:t>
      </w:r>
      <w:r>
        <w:rPr>
          <w:b/>
        </w:rPr>
        <w:t>Image</w:t>
      </w:r>
      <w:r w:rsidR="00A447E5">
        <w:rPr>
          <w:b/>
        </w:rPr>
        <w:t>s:</w:t>
      </w:r>
      <w:r w:rsidR="00487302">
        <w:rPr>
          <w:b/>
        </w:rPr>
        <w:t xml:space="preserve"> (Ảnh)</w:t>
      </w:r>
    </w:p>
    <w:p w:rsidR="00EC42C4" w:rsidRDefault="00EC42C4" w:rsidP="00537241">
      <w:pPr>
        <w:jc w:val="both"/>
      </w:pPr>
    </w:p>
    <w:tbl>
      <w:tblPr>
        <w:tblW w:w="9383" w:type="dxa"/>
        <w:tblLook w:val="04A0" w:firstRow="1" w:lastRow="0" w:firstColumn="1" w:lastColumn="0" w:noHBand="0" w:noVBand="1"/>
      </w:tblPr>
      <w:tblGrid>
        <w:gridCol w:w="2185"/>
        <w:gridCol w:w="1471"/>
        <w:gridCol w:w="870"/>
        <w:gridCol w:w="2552"/>
        <w:gridCol w:w="2305"/>
      </w:tblGrid>
      <w:tr w:rsidR="00EC42C4"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eastAsia="vi-VN"/>
              </w:rPr>
              <w:t xml:space="preserve">Bảng </w:t>
            </w:r>
            <w:r>
              <w:rPr>
                <w:b/>
              </w:rPr>
              <w:t>Images</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Ghi chú</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A67240" w:rsidP="00537241">
            <w:pPr>
              <w:spacing w:after="120"/>
              <w:jc w:val="both"/>
              <w:rPr>
                <w:color w:val="000000"/>
                <w:lang w:eastAsia="vi-VN"/>
              </w:rPr>
            </w:pPr>
            <w:r>
              <w:rPr>
                <w:color w:val="000000"/>
                <w:lang w:eastAsia="vi-VN"/>
              </w:rPr>
              <w:t>Id của 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val="vi-VN" w:eastAsia="vi-VN"/>
              </w:rPr>
              <w:t xml:space="preserve">Tên </w:t>
            </w:r>
            <w:r w:rsidR="00A67240">
              <w:rPr>
                <w:color w:val="000000"/>
                <w:lang w:eastAsia="vi-VN"/>
              </w:rPr>
              <w:t>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w:t>
            </w:r>
            <w:r>
              <w:rPr>
                <w:color w:val="000000"/>
                <w:lang w:eastAsia="vi-VN"/>
              </w:rPr>
              <w:t>ô</w:t>
            </w:r>
            <w:r w:rsidRPr="00B01D5A">
              <w:rPr>
                <w:color w:val="000000"/>
                <w:lang w:eastAsia="vi-VN"/>
              </w:rPr>
              <w:t xml:space="preserve"> tả cho </w:t>
            </w:r>
            <w:r w:rsidR="00A67240">
              <w:rPr>
                <w:color w:val="000000"/>
                <w:lang w:eastAsia="vi-VN"/>
              </w:rPr>
              <w:t>ảnh</w:t>
            </w:r>
          </w:p>
        </w:tc>
      </w:tr>
      <w:tr w:rsidR="00EC42C4"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fr-FR" w:eastAsia="vi-VN"/>
              </w:rPr>
            </w:pPr>
            <w:r w:rsidRPr="00B01D5A">
              <w:rPr>
                <w:color w:val="000000"/>
                <w:lang w:val="fr-FR" w:eastAsia="vi-VN"/>
              </w:rPr>
              <w:t>Bị xoá chưa(1 là đã xoá, 0 là chưa)</w:t>
            </w:r>
          </w:p>
        </w:tc>
      </w:tr>
      <w:tr w:rsidR="00EC42C4" w:rsidRPr="00EA2D07"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EC42C4" w:rsidRPr="007A3C3B"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Ngày được tạo</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D4179D"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 xml:space="preserve">Likes: </w:t>
      </w:r>
      <w:r w:rsidR="00487302">
        <w:rPr>
          <w:b/>
        </w:rPr>
        <w:t>(Like của bài đăng)</w:t>
      </w:r>
    </w:p>
    <w:p w:rsidR="00A67240" w:rsidRPr="00537241" w:rsidRDefault="00A67240"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Likes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like</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like</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Đã bỏ like chưa(1 là đã xoá, 0 là chưa)</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Like bởi ai</w:t>
            </w:r>
          </w:p>
        </w:tc>
      </w:tr>
      <w:tr w:rsidR="00D4179D" w:rsidRPr="009109D5"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like</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Comments:</w:t>
      </w:r>
      <w:r w:rsidR="00487302">
        <w:rPr>
          <w:b/>
        </w:rPr>
        <w:t xml:space="preserve"> (Bình luận của bài đăng)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Comments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Nội dung comment</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comment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Comment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comment</w:t>
            </w:r>
          </w:p>
        </w:tc>
      </w:tr>
      <w:tr w:rsidR="00652B98" w:rsidTr="00537241">
        <w:trPr>
          <w:trHeight w:val="301"/>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4"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14788F" w:rsidRDefault="0014788F" w:rsidP="00537241">
      <w:pPr>
        <w:pStyle w:val="ListParagraph"/>
        <w:jc w:val="both"/>
        <w:rPr>
          <w:b/>
        </w:rPr>
      </w:pPr>
    </w:p>
    <w:p w:rsidR="00A447E5" w:rsidRDefault="00A447E5" w:rsidP="00537241">
      <w:pPr>
        <w:pStyle w:val="ListParagraph"/>
        <w:numPr>
          <w:ilvl w:val="0"/>
          <w:numId w:val="13"/>
        </w:numPr>
        <w:jc w:val="both"/>
        <w:rPr>
          <w:b/>
        </w:rPr>
      </w:pPr>
      <w:r w:rsidRPr="00E23323">
        <w:rPr>
          <w:b/>
        </w:rPr>
        <w:t xml:space="preserve">Bảng </w:t>
      </w:r>
      <w:r>
        <w:rPr>
          <w:b/>
        </w:rPr>
        <w:t>Album</w:t>
      </w:r>
      <w:r w:rsidRPr="00E23323">
        <w:rPr>
          <w:b/>
        </w:rPr>
        <w:t xml:space="preserve">Likes: </w:t>
      </w:r>
      <w:r w:rsidR="00487302">
        <w:rPr>
          <w:b/>
        </w:rPr>
        <w:t>(Like của Album)</w:t>
      </w:r>
    </w:p>
    <w:p w:rsidR="00A447E5" w:rsidRPr="00E23323" w:rsidRDefault="00A447E5"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Likes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like</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lastRenderedPageBreak/>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like</w:t>
            </w:r>
          </w:p>
        </w:tc>
      </w:tr>
      <w:tr w:rsidR="00A447E5"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Đã bỏ like chưa(1 là đã xoá, 0 là chưa)</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Like bởi ai</w:t>
            </w:r>
          </w:p>
        </w:tc>
      </w:tr>
      <w:tr w:rsidR="00A447E5" w:rsidRPr="009109D5"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like</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A447E5" w:rsidRDefault="00A447E5" w:rsidP="00537241">
      <w:pPr>
        <w:jc w:val="both"/>
      </w:pPr>
    </w:p>
    <w:p w:rsidR="00A447E5" w:rsidRPr="00E23323" w:rsidRDefault="00A447E5" w:rsidP="00537241">
      <w:pPr>
        <w:pStyle w:val="ListParagraph"/>
        <w:numPr>
          <w:ilvl w:val="0"/>
          <w:numId w:val="13"/>
        </w:numPr>
        <w:jc w:val="both"/>
        <w:rPr>
          <w:b/>
        </w:rPr>
      </w:pPr>
      <w:r w:rsidRPr="00E23323">
        <w:rPr>
          <w:b/>
        </w:rPr>
        <w:t xml:space="preserve">Bảng </w:t>
      </w:r>
      <w:r>
        <w:rPr>
          <w:b/>
        </w:rPr>
        <w:t>Album</w:t>
      </w:r>
      <w:r w:rsidRPr="00E23323">
        <w:rPr>
          <w:b/>
        </w:rPr>
        <w:t>Comments:</w:t>
      </w:r>
      <w:r w:rsidR="00487302">
        <w:rPr>
          <w:b/>
        </w:rPr>
        <w:t xml:space="preserve"> (Bình luận của Album)</w:t>
      </w:r>
    </w:p>
    <w:p w:rsidR="00A447E5" w:rsidRDefault="00A447E5" w:rsidP="00537241">
      <w:pPr>
        <w:jc w:val="both"/>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Comments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Nội dung comment</w:t>
            </w:r>
          </w:p>
        </w:tc>
      </w:tr>
      <w:tr w:rsidR="00A447E5"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fr-FR" w:eastAsia="vi-VN"/>
              </w:rPr>
            </w:pPr>
            <w:r w:rsidRPr="00B01D5A">
              <w:rPr>
                <w:color w:val="000000"/>
                <w:lang w:val="fr-FR" w:eastAsia="vi-VN"/>
              </w:rPr>
              <w:t>Đã xoá comment chưa(1 là đã xoá, 0 là chưa)</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Comment bởi ai</w:t>
            </w:r>
          </w:p>
        </w:tc>
      </w:tr>
      <w:tr w:rsidR="00A447E5" w:rsidRPr="00515547"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comment</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A447E5" w:rsidRDefault="00A447E5" w:rsidP="00537241">
      <w:pPr>
        <w:jc w:val="both"/>
      </w:pPr>
    </w:p>
    <w:p w:rsidR="00D4179D" w:rsidRPr="00537241" w:rsidRDefault="00D4179D" w:rsidP="00537241">
      <w:pPr>
        <w:pStyle w:val="ListParagraph"/>
        <w:numPr>
          <w:ilvl w:val="0"/>
          <w:numId w:val="13"/>
        </w:numPr>
        <w:jc w:val="both"/>
        <w:rPr>
          <w:b/>
        </w:rPr>
      </w:pPr>
      <w:r w:rsidRPr="00537241">
        <w:rPr>
          <w:b/>
        </w:rPr>
        <w:t xml:space="preserve">Bảng Reports: </w:t>
      </w:r>
      <w:r w:rsidR="00487302">
        <w:rPr>
          <w:b/>
        </w:rPr>
        <w:t>(Báo cáo vi phạm)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Report</w:t>
            </w:r>
            <w:r w:rsidR="00A447E5">
              <w:rPr>
                <w:b/>
                <w:bCs/>
                <w:color w:val="000000"/>
                <w:lang w:eastAsia="vi-VN"/>
              </w:rPr>
              <w:t>s</w:t>
            </w:r>
            <w:r w:rsidRPr="00B01D5A">
              <w:rPr>
                <w:b/>
                <w:bCs/>
                <w:color w:val="000000"/>
                <w:lang w:val="vi-VN" w:eastAsia="vi-VN"/>
              </w:rPr>
              <w:t xml:space="preserve"> </w:t>
            </w:r>
          </w:p>
        </w:tc>
      </w:tr>
      <w:tr w:rsidR="00D4179D" w:rsidRPr="009109D5" w:rsidTr="00537241">
        <w:trPr>
          <w:trHeight w:val="286"/>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report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A447E5">
              <w:rPr>
                <w:color w:val="000000"/>
                <w:lang w:eastAsia="vi-VN"/>
              </w:rPr>
              <w:t>, FOREIGN KEY (</w:t>
            </w:r>
            <w:r w:rsidR="00D132D7">
              <w:rPr>
                <w:color w:val="000000"/>
                <w:lang w:eastAsia="vi-VN"/>
              </w:rPr>
              <w:t>Posts</w:t>
            </w:r>
            <w:r w:rsidR="00A447E5">
              <w:rPr>
                <w:color w:val="000000"/>
                <w:lang w:eastAsia="vi-VN"/>
              </w:rPr>
              <w:t>)</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D132D7">
              <w:rPr>
                <w:color w:val="000000"/>
                <w:lang w:eastAsia="vi-VN"/>
              </w:rPr>
              <w:t>bài đăng</w:t>
            </w:r>
            <w:r w:rsidR="00D132D7" w:rsidRPr="00B01D5A">
              <w:rPr>
                <w:color w:val="000000"/>
                <w:lang w:eastAsia="vi-VN"/>
              </w:rPr>
              <w:t xml:space="preserve"> </w:t>
            </w:r>
            <w:r w:rsidR="00D4179D" w:rsidRPr="00B01D5A">
              <w:rPr>
                <w:color w:val="000000"/>
                <w:lang w:eastAsia="vi-VN"/>
              </w:rPr>
              <w:t>được report</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Nội dung report</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report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Report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report</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sidRPr="00537241">
        <w:rPr>
          <w:b/>
        </w:rPr>
        <w:t>Save</w:t>
      </w:r>
      <w:r w:rsidR="00D132D7">
        <w:rPr>
          <w:b/>
        </w:rPr>
        <w:t>Post</w:t>
      </w:r>
      <w:r w:rsidR="00D132D7" w:rsidRPr="00537241">
        <w:rPr>
          <w:b/>
        </w:rPr>
        <w:t>s</w:t>
      </w:r>
      <w:r w:rsidRPr="00537241">
        <w:rPr>
          <w:b/>
        </w:rPr>
        <w:t>:</w:t>
      </w:r>
      <w:r w:rsidR="00487302">
        <w:rPr>
          <w:b/>
        </w:rPr>
        <w:t xml:space="preserve"> (Bài đăng được lưu)</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1E287C" w:rsidRPr="00E23323">
              <w:rPr>
                <w:b/>
              </w:rPr>
              <w:t>SavePosts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1E287C">
              <w:rPr>
                <w:color w:val="000000"/>
                <w:lang w:eastAsia="vi-VN"/>
              </w:rPr>
              <w:t>bài đăng</w:t>
            </w:r>
            <w:r w:rsidR="001E287C" w:rsidRPr="00B01D5A">
              <w:rPr>
                <w:color w:val="000000"/>
                <w:lang w:eastAsia="vi-VN"/>
              </w:rPr>
              <w:t xml:space="preserve"> </w:t>
            </w:r>
            <w:r w:rsidR="00D4179D" w:rsidRPr="00B01D5A">
              <w:rPr>
                <w:color w:val="000000"/>
                <w:lang w:eastAsia="vi-VN"/>
              </w:rPr>
              <w:t>được lưu</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xml:space="preserve">Đã xoá </w:t>
            </w:r>
            <w:r w:rsidR="001E287C">
              <w:rPr>
                <w:color w:val="000000"/>
                <w:lang w:eastAsia="vi-VN"/>
              </w:rPr>
              <w:t>bài đăng</w:t>
            </w:r>
            <w:r w:rsidR="001E287C" w:rsidRPr="00B01D5A">
              <w:rPr>
                <w:color w:val="000000"/>
                <w:lang w:val="vi-VN" w:eastAsia="vi-VN"/>
              </w:rPr>
              <w:t xml:space="preserve"> </w:t>
            </w:r>
            <w:r w:rsidRPr="00B01D5A">
              <w:rPr>
                <w:color w:val="000000"/>
                <w:lang w:val="vi-VN" w:eastAsia="vi-VN"/>
              </w:rPr>
              <w:t>được lưu chưa (1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Được lưu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lưu</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Provinces:</w:t>
      </w:r>
      <w:r w:rsidR="00487302">
        <w:rPr>
          <w:b/>
        </w:rPr>
        <w:t xml:space="preserve"> (Tỉnh/thành phố)</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Provinces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Districts: </w:t>
      </w:r>
      <w:r w:rsidR="00487302">
        <w:rPr>
          <w:b/>
        </w:rPr>
        <w:t>(Quận/huyện)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Districts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quận</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ProvinceId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(Provinces)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14788F" w:rsidRPr="0014788F">
        <w:rPr>
          <w:b/>
        </w:rPr>
        <w:t>Precinct</w:t>
      </w:r>
      <w:r w:rsidRPr="00537241">
        <w:rPr>
          <w:b/>
        </w:rPr>
        <w:t>s:</w:t>
      </w:r>
      <w:r w:rsidR="00487302">
        <w:rPr>
          <w:b/>
        </w:rPr>
        <w:t xml:space="preserve"> (Xã/phường)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14788F" w:rsidRPr="0014788F">
              <w:rPr>
                <w:b/>
              </w:rPr>
              <w:t>Precinct</w:t>
            </w:r>
            <w:r w:rsidR="0014788F" w:rsidRPr="00E23323">
              <w:rPr>
                <w:b/>
              </w:rPr>
              <w: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 phường</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xã/ phường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DistrictId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(Districts)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0231F6" w:rsidRDefault="000231F6" w:rsidP="00537241">
      <w:pPr>
        <w:jc w:val="both"/>
      </w:pPr>
    </w:p>
    <w:p w:rsidR="00D4179D" w:rsidRPr="00537241" w:rsidRDefault="00D4179D" w:rsidP="00537241">
      <w:pPr>
        <w:pStyle w:val="ListParagraph"/>
        <w:numPr>
          <w:ilvl w:val="0"/>
          <w:numId w:val="13"/>
        </w:numPr>
        <w:jc w:val="both"/>
        <w:rPr>
          <w:b/>
        </w:rPr>
      </w:pPr>
      <w:r w:rsidRPr="00537241">
        <w:rPr>
          <w:b/>
        </w:rPr>
        <w:t>Bảng Users:</w:t>
      </w:r>
      <w:r w:rsidR="00487302">
        <w:rPr>
          <w:b/>
        </w:rPr>
        <w:t xml:space="preserve"> (Người dùng)</w:t>
      </w:r>
    </w:p>
    <w:p w:rsidR="00D4179D" w:rsidRDefault="00D4179D" w:rsidP="00537241">
      <w:pPr>
        <w:jc w:val="both"/>
      </w:pPr>
    </w:p>
    <w:tbl>
      <w:tblPr>
        <w:tblW w:w="9541" w:type="dxa"/>
        <w:tblLook w:val="04A0" w:firstRow="1" w:lastRow="0" w:firstColumn="1" w:lastColumn="0" w:noHBand="0" w:noVBand="1"/>
      </w:tblPr>
      <w:tblGrid>
        <w:gridCol w:w="2185"/>
        <w:gridCol w:w="1629"/>
        <w:gridCol w:w="870"/>
        <w:gridCol w:w="2394"/>
        <w:gridCol w:w="2463"/>
      </w:tblGrid>
      <w:tr w:rsidR="00D4179D" w:rsidRPr="009109D5" w:rsidTr="00652B98">
        <w:trPr>
          <w:trHeight w:val="286"/>
        </w:trPr>
        <w:tc>
          <w:tcPr>
            <w:tcW w:w="954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Users</w:t>
            </w:r>
          </w:p>
        </w:tc>
      </w:tr>
      <w:tr w:rsidR="00D4179D" w:rsidRPr="009109D5"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val="vi-VN" w:eastAsia="vi-VN"/>
              </w:rPr>
              <w:t>Id</w:t>
            </w:r>
            <w:r w:rsidR="00D4179D" w:rsidRPr="00B01D5A">
              <w:rPr>
                <w:color w:val="000000"/>
                <w:lang w:val="vi-VN" w:eastAsia="vi-VN"/>
              </w:rPr>
              <w:t xml:space="preserve"> </w:t>
            </w:r>
            <w:r w:rsidR="00D4179D" w:rsidRPr="00B01D5A">
              <w:rPr>
                <w:color w:val="000000"/>
                <w:lang w:eastAsia="vi-VN"/>
              </w:rPr>
              <w:t>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Username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Not null , unique</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đăng nhập</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PasswordHash</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1E287C" w:rsidP="00537241">
            <w:pPr>
              <w:spacing w:after="120"/>
              <w:jc w:val="both"/>
              <w:rPr>
                <w:color w:val="000000"/>
                <w:lang w:eastAsia="vi-VN"/>
              </w:rPr>
            </w:pPr>
            <w:r>
              <w:rPr>
                <w:color w:val="000000"/>
                <w:lang w:eastAsia="vi-VN"/>
              </w:rPr>
              <w:t>Mật khẩu được mã hóa</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eastAsia="vi-VN"/>
              </w:rPr>
              <w:t>255</w:t>
            </w: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RoleId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r w:rsidR="001E287C">
              <w:rPr>
                <w:color w:val="000000"/>
                <w:lang w:eastAsia="vi-VN"/>
              </w:rPr>
              <w:t>, FOREIGN KEY (Roles)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EA2D07"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IsLock</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có bị khoá</w:t>
            </w:r>
          </w:p>
        </w:tc>
      </w:tr>
      <w:tr w:rsidR="00D4179D" w:rsidRPr="008B4AC1"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PhoneNumber</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SĐT</w:t>
            </w:r>
          </w:p>
        </w:tc>
      </w:tr>
      <w:tr w:rsidR="00D4179D" w:rsidRPr="00E001AB" w:rsidTr="00537241">
        <w:trPr>
          <w:trHeight w:val="301"/>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c>
          <w:tcPr>
            <w:tcW w:w="1629"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E2626" w:rsidP="00537241">
            <w:pPr>
              <w:spacing w:after="120"/>
              <w:jc w:val="both"/>
              <w:rPr>
                <w:color w:val="000000"/>
                <w:lang w:eastAsia="vi-VN"/>
              </w:rPr>
            </w:pPr>
            <w:r>
              <w:rPr>
                <w:color w:val="000000"/>
                <w:lang w:eastAsia="vi-VN"/>
              </w:rPr>
              <w:t>255</w:t>
            </w:r>
          </w:p>
        </w:tc>
        <w:tc>
          <w:tcPr>
            <w:tcW w:w="2394"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r>
      <w:tr w:rsidR="00D4179D" w:rsidRPr="00E001AB"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Avatar</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Ảnh ava </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Cover</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Ảnh bìa</w:t>
            </w:r>
          </w:p>
        </w:tc>
      </w:tr>
      <w:tr w:rsidR="00D4179D" w:rsidRPr="00EA2D07"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đã bị xoá chưa(1 là đã xoá, 0 là chưa)</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GenderId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DE2626">
              <w:rPr>
                <w:color w:val="000000"/>
                <w:lang w:eastAsia="vi-VN"/>
              </w:rPr>
              <w:t>, FOREIGN KEY (Genders)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SecurityStamp</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14788F" w:rsidP="00537241">
            <w:pPr>
              <w:spacing w:after="120"/>
              <w:jc w:val="both"/>
              <w:rPr>
                <w:color w:val="000000"/>
                <w:lang w:eastAsia="vi-VN"/>
              </w:rPr>
            </w:pPr>
            <w:r>
              <w:rPr>
                <w:color w:val="000000"/>
                <w:lang w:eastAsia="vi-VN"/>
              </w:rPr>
              <w:t>Mã bảo mật</w:t>
            </w:r>
          </w:p>
        </w:tc>
      </w:tr>
      <w:tr w:rsidR="00D4179D"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CreatedDate</w:t>
            </w:r>
          </w:p>
        </w:tc>
        <w:tc>
          <w:tcPr>
            <w:tcW w:w="1629"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nil"/>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652B98"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Genders:</w:t>
      </w:r>
      <w:r w:rsidR="00487302">
        <w:rPr>
          <w:b/>
        </w:rPr>
        <w:t xml:space="preserve"> (Giới tính)</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Genders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giới tính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pStyle w:val="ListParagraph"/>
        <w:jc w:val="both"/>
      </w:pPr>
    </w:p>
    <w:p w:rsidR="00D4179D" w:rsidRPr="00537241" w:rsidRDefault="00D4179D" w:rsidP="00537241">
      <w:pPr>
        <w:pStyle w:val="ListParagraph"/>
        <w:numPr>
          <w:ilvl w:val="0"/>
          <w:numId w:val="13"/>
        </w:numPr>
        <w:jc w:val="both"/>
        <w:rPr>
          <w:b/>
        </w:rPr>
      </w:pPr>
      <w:r w:rsidRPr="00537241">
        <w:rPr>
          <w:b/>
        </w:rPr>
        <w:t>Bảng Roles:</w:t>
      </w:r>
      <w:r w:rsidR="00487302">
        <w:rPr>
          <w:b/>
        </w:rPr>
        <w:t xml:space="preserve"> (Chức vụ)</w:t>
      </w:r>
    </w:p>
    <w:p w:rsidR="00D4179D" w:rsidRDefault="00D4179D" w:rsidP="00537241">
      <w:pPr>
        <w:pStyle w:val="ListParagraph"/>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Roles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chức danh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Types: </w:t>
      </w:r>
      <w:r w:rsidR="00487302">
        <w:rPr>
          <w:b/>
        </w:rPr>
        <w:t>(Danh mục loại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ảnh</w:t>
            </w:r>
          </w:p>
        </w:tc>
      </w:tr>
      <w:tr w:rsidR="00D4179D" w:rsidTr="00537241">
        <w:trPr>
          <w:trHeight w:val="286"/>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loại ảnh</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 (1 là đã xoá, 0 là chưa)</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Loại ảnh tạo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 xml:space="preserve">Ngày tạo loại </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487302">
        <w:rPr>
          <w:b/>
        </w:rPr>
        <w:t>Post</w:t>
      </w:r>
      <w:r w:rsidR="00487302" w:rsidRPr="00537241">
        <w:rPr>
          <w:b/>
        </w:rPr>
        <w:t>Types</w:t>
      </w:r>
      <w:r w:rsidRPr="00537241">
        <w:rPr>
          <w:b/>
        </w:rPr>
        <w:t>:</w:t>
      </w:r>
      <w:r w:rsidR="00487302">
        <w:rPr>
          <w:b/>
        </w:rPr>
        <w:t xml:space="preserve"> (Post thuộc loại danh mục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lastRenderedPageBreak/>
              <w:t>Bảng ImageTypes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E26B9D">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487302">
              <w:rPr>
                <w:color w:val="000000"/>
                <w:lang w:eastAsia="vi-VN"/>
              </w:rPr>
              <w:t>bài đăng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TypeId</w:t>
            </w:r>
          </w:p>
        </w:tc>
        <w:tc>
          <w:tcPr>
            <w:tcW w:w="1471"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00E26B9D">
              <w:rPr>
                <w:color w:val="000000"/>
                <w:lang w:eastAsia="vi-VN"/>
              </w:rPr>
              <w:t>, FOREIGN KEY (Types)</w:t>
            </w:r>
          </w:p>
        </w:tc>
        <w:tc>
          <w:tcPr>
            <w:tcW w:w="2305" w:type="dxa"/>
            <w:tcBorders>
              <w:top w:val="nil"/>
              <w:left w:val="nil"/>
              <w:bottom w:val="nil"/>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w:t>
            </w:r>
            <w:r w:rsidR="00487302">
              <w:rPr>
                <w:color w:val="000000"/>
                <w:lang w:eastAsia="vi-VN"/>
              </w:rPr>
              <w:t>danh mục</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B42B91" w:rsidRPr="00902B08" w:rsidRDefault="00B42B91" w:rsidP="00902B08">
      <w:pPr>
        <w:jc w:val="both"/>
        <w:outlineLvl w:val="2"/>
        <w:rPr>
          <w:b/>
        </w:rPr>
      </w:pPr>
    </w:p>
    <w:p w:rsidR="007C0B25" w:rsidRDefault="007C0B25" w:rsidP="00537241">
      <w:pPr>
        <w:pStyle w:val="ListParagraph"/>
        <w:numPr>
          <w:ilvl w:val="2"/>
          <w:numId w:val="15"/>
        </w:numPr>
        <w:jc w:val="both"/>
        <w:outlineLvl w:val="2"/>
      </w:pPr>
      <w:r w:rsidRPr="00482C0D">
        <w:rPr>
          <w:b/>
        </w:rPr>
        <w:t>Sơ đồ quan hệ giữa các bảng</w:t>
      </w:r>
    </w:p>
    <w:p w:rsidR="000231F6" w:rsidRDefault="00B42B91" w:rsidP="00537241">
      <w:pPr>
        <w:spacing w:after="120"/>
        <w:jc w:val="both"/>
      </w:pPr>
      <w:r w:rsidRPr="00B42B91">
        <w:rPr>
          <w:noProof/>
        </w:rPr>
        <w:t xml:space="preserve"> </w:t>
      </w:r>
      <w:r w:rsidR="00537241" w:rsidRPr="00FC132F">
        <w:rPr>
          <w:noProof/>
        </w:rPr>
        <w:drawing>
          <wp:inline distT="0" distB="0" distL="0" distR="0" wp14:anchorId="2ABF8D11" wp14:editId="11939906">
            <wp:extent cx="5641975" cy="4819650"/>
            <wp:effectExtent l="0" t="0" r="0" b="0"/>
            <wp:docPr id="6" name="Picture 6" descr="D:\Hoc_tap\DoanTonghop\trunk\Document\SR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_tap\DoanTonghop\trunk\Document\SRS\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4819650"/>
                    </a:xfrm>
                    <a:prstGeom prst="rect">
                      <a:avLst/>
                    </a:prstGeom>
                    <a:noFill/>
                    <a:ln>
                      <a:noFill/>
                    </a:ln>
                  </pic:spPr>
                </pic:pic>
              </a:graphicData>
            </a:graphic>
          </wp:inline>
        </w:drawing>
      </w:r>
    </w:p>
    <w:p w:rsidR="000231F6" w:rsidRPr="004C0BF2" w:rsidRDefault="000231F6" w:rsidP="00537241">
      <w:pPr>
        <w:spacing w:after="120"/>
        <w:jc w:val="both"/>
      </w:pPr>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67" w:name="_Toc57079220"/>
      <w:bookmarkStart w:id="68" w:name="_Toc480758611"/>
      <w:r w:rsidRPr="004C0BF2">
        <w:rPr>
          <w:rFonts w:ascii="Times New Roman" w:hAnsi="Times New Roman" w:cs="Times New Roman"/>
        </w:rPr>
        <w:t>Sitemap</w:t>
      </w:r>
      <w:bookmarkEnd w:id="67"/>
      <w:bookmarkEnd w:id="68"/>
    </w:p>
    <w:p w:rsidR="000231F6" w:rsidRPr="003856EE" w:rsidRDefault="000231F6" w:rsidP="00537241">
      <w:pPr>
        <w:jc w:val="both"/>
        <w:rPr>
          <w:b/>
          <w:u w:val="single"/>
        </w:rPr>
      </w:pPr>
      <w:r w:rsidRPr="003856EE">
        <w:rPr>
          <w:b/>
          <w:u w:val="single"/>
        </w:rPr>
        <w:t>Guest:</w:t>
      </w:r>
    </w:p>
    <w:p w:rsidR="000231F6" w:rsidRPr="003856EE" w:rsidRDefault="000231F6" w:rsidP="00537241">
      <w:pPr>
        <w:jc w:val="both"/>
        <w:rPr>
          <w:b/>
          <w:u w:val="single"/>
        </w:rPr>
      </w:pPr>
    </w:p>
    <w:p w:rsidR="000231F6" w:rsidRPr="003856EE" w:rsidRDefault="001C3A99" w:rsidP="00537241">
      <w:pPr>
        <w:jc w:val="both"/>
      </w:pPr>
      <w:r>
        <w:rPr>
          <w:noProof/>
        </w:rPr>
        <w:lastRenderedPageBreak/>
        <w:drawing>
          <wp:inline distT="0" distB="0" distL="0" distR="0" wp14:anchorId="62FB2A5C" wp14:editId="6BE19C81">
            <wp:extent cx="5641975" cy="17252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1725295"/>
                    </a:xfrm>
                    <a:prstGeom prst="rect">
                      <a:avLst/>
                    </a:prstGeom>
                  </pic:spPr>
                </pic:pic>
              </a:graphicData>
            </a:graphic>
          </wp:inline>
        </w:drawing>
      </w:r>
    </w:p>
    <w:p w:rsidR="000231F6" w:rsidDel="007224B3" w:rsidRDefault="000231F6" w:rsidP="00537241">
      <w:pPr>
        <w:jc w:val="both"/>
        <w:rPr>
          <w:del w:id="69" w:author="Hải Đức" w:date="2017-05-08T10:48:00Z"/>
        </w:rPr>
      </w:pPr>
    </w:p>
    <w:p w:rsidR="000231F6" w:rsidDel="007224B3" w:rsidRDefault="000231F6" w:rsidP="00537241">
      <w:pPr>
        <w:jc w:val="both"/>
        <w:rPr>
          <w:del w:id="70" w:author="Hải Đức" w:date="2017-05-08T10:48:00Z"/>
        </w:rPr>
      </w:pPr>
    </w:p>
    <w:p w:rsidR="000231F6" w:rsidDel="007224B3" w:rsidRDefault="000231F6" w:rsidP="00537241">
      <w:pPr>
        <w:jc w:val="both"/>
        <w:rPr>
          <w:del w:id="71" w:author="Hải Đức" w:date="2017-05-08T10:48:00Z"/>
        </w:rPr>
      </w:pPr>
    </w:p>
    <w:p w:rsidR="000231F6" w:rsidRPr="003856EE" w:rsidDel="007224B3" w:rsidRDefault="000231F6" w:rsidP="00537241">
      <w:pPr>
        <w:jc w:val="both"/>
        <w:rPr>
          <w:del w:id="72" w:author="Hải Đức" w:date="2017-05-08T10:48:00Z"/>
        </w:rPr>
      </w:pPr>
    </w:p>
    <w:p w:rsidR="000231F6" w:rsidDel="007224B3" w:rsidRDefault="000231F6" w:rsidP="00537241">
      <w:pPr>
        <w:jc w:val="both"/>
        <w:rPr>
          <w:del w:id="73" w:author="Hải Đức" w:date="2017-05-08T10:48:00Z"/>
          <w:b/>
          <w:u w:val="single"/>
        </w:rPr>
      </w:pPr>
    </w:p>
    <w:p w:rsidR="000231F6" w:rsidDel="007224B3" w:rsidRDefault="000231F6" w:rsidP="00537241">
      <w:pPr>
        <w:jc w:val="both"/>
        <w:rPr>
          <w:del w:id="74" w:author="Hải Đức" w:date="2017-05-08T10:48:00Z"/>
          <w:b/>
          <w:u w:val="single"/>
        </w:rPr>
      </w:pPr>
    </w:p>
    <w:p w:rsidR="000231F6" w:rsidDel="007224B3" w:rsidRDefault="000231F6" w:rsidP="00537241">
      <w:pPr>
        <w:jc w:val="both"/>
        <w:rPr>
          <w:del w:id="75" w:author="Hải Đức" w:date="2017-05-08T10:48:00Z"/>
          <w:b/>
          <w:u w:val="single"/>
        </w:rPr>
      </w:pPr>
    </w:p>
    <w:p w:rsidR="000231F6" w:rsidDel="007224B3" w:rsidRDefault="000231F6" w:rsidP="00537241">
      <w:pPr>
        <w:jc w:val="both"/>
        <w:rPr>
          <w:del w:id="76" w:author="Hải Đức" w:date="2017-05-08T10:48:00Z"/>
          <w:b/>
          <w:u w:val="single"/>
        </w:rPr>
      </w:pPr>
    </w:p>
    <w:p w:rsidR="000231F6" w:rsidRDefault="000231F6" w:rsidP="00537241">
      <w:pPr>
        <w:jc w:val="both"/>
        <w:rPr>
          <w:b/>
          <w:u w:val="single"/>
        </w:rPr>
      </w:pPr>
    </w:p>
    <w:p w:rsidR="000231F6" w:rsidRDefault="000231F6" w:rsidP="00537241">
      <w:pPr>
        <w:jc w:val="both"/>
        <w:rPr>
          <w:b/>
          <w:u w:val="single"/>
        </w:rPr>
      </w:pPr>
      <w:r w:rsidRPr="003856EE">
        <w:rPr>
          <w:b/>
          <w:u w:val="single"/>
        </w:rPr>
        <w:t xml:space="preserve">Member: </w:t>
      </w:r>
    </w:p>
    <w:p w:rsidR="000231F6" w:rsidRDefault="000231F6" w:rsidP="00537241">
      <w:pPr>
        <w:jc w:val="both"/>
      </w:pPr>
    </w:p>
    <w:p w:rsidR="000231F6" w:rsidRDefault="001C3A99" w:rsidP="00537241">
      <w:pPr>
        <w:jc w:val="both"/>
        <w:rPr>
          <w:b/>
          <w:u w:val="single"/>
        </w:rPr>
      </w:pPr>
      <w:r>
        <w:rPr>
          <w:noProof/>
        </w:rPr>
        <w:drawing>
          <wp:inline distT="0" distB="0" distL="0" distR="0" wp14:anchorId="7815B567" wp14:editId="619197E3">
            <wp:extent cx="5641975" cy="1657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975" cy="165798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FA10D8">
        <w:rPr>
          <w:b/>
          <w:u w:val="single"/>
        </w:rPr>
        <w:t>Admin:</w:t>
      </w:r>
      <w:r w:rsidRPr="00FA10D8">
        <w:t xml:space="preserve"> </w:t>
      </w:r>
    </w:p>
    <w:p w:rsidR="000231F6" w:rsidRDefault="000231F6" w:rsidP="00537241">
      <w:pPr>
        <w:jc w:val="both"/>
      </w:pPr>
    </w:p>
    <w:p w:rsidR="000231F6" w:rsidRDefault="00E332FD" w:rsidP="00537241">
      <w:pPr>
        <w:jc w:val="both"/>
        <w:rPr>
          <w:b/>
          <w:u w:val="single"/>
        </w:rPr>
      </w:pPr>
      <w:r>
        <w:rPr>
          <w:noProof/>
        </w:rPr>
        <w:drawing>
          <wp:inline distT="0" distB="0" distL="0" distR="0" wp14:anchorId="3E2B9E80" wp14:editId="190E5D6A">
            <wp:extent cx="5641975" cy="21977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1975" cy="219773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002D3B">
        <w:rPr>
          <w:b/>
          <w:u w:val="single"/>
        </w:rPr>
        <w:t>Super</w:t>
      </w:r>
      <w:r w:rsidRPr="00002D3B">
        <w:rPr>
          <w:u w:val="single"/>
        </w:rPr>
        <w:t xml:space="preserve"> </w:t>
      </w:r>
      <w:r w:rsidRPr="00002D3B">
        <w:rPr>
          <w:b/>
          <w:u w:val="single"/>
        </w:rPr>
        <w:t>Admin</w:t>
      </w:r>
      <w:r w:rsidRPr="00B2399A">
        <w:rPr>
          <w:b/>
          <w:u w:val="single"/>
        </w:rPr>
        <w:t>:</w:t>
      </w:r>
    </w:p>
    <w:p w:rsidR="000231F6" w:rsidRPr="00FA10D8" w:rsidRDefault="000231F6" w:rsidP="00537241">
      <w:pPr>
        <w:jc w:val="both"/>
      </w:pPr>
    </w:p>
    <w:p w:rsidR="000231F6" w:rsidRDefault="00926473" w:rsidP="00537241">
      <w:pPr>
        <w:spacing w:after="120"/>
        <w:jc w:val="both"/>
      </w:pPr>
      <w:r>
        <w:rPr>
          <w:noProof/>
        </w:rPr>
        <w:lastRenderedPageBreak/>
        <w:drawing>
          <wp:inline distT="0" distB="0" distL="0" distR="0" wp14:anchorId="5D41CF98" wp14:editId="41073CC2">
            <wp:extent cx="5641975" cy="21380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1975" cy="2138045"/>
                    </a:xfrm>
                    <a:prstGeom prst="rect">
                      <a:avLst/>
                    </a:prstGeom>
                  </pic:spPr>
                </pic:pic>
              </a:graphicData>
            </a:graphic>
          </wp:inline>
        </w:drawing>
      </w:r>
    </w:p>
    <w:p w:rsidR="000231F6" w:rsidRDefault="000231F6" w:rsidP="00537241">
      <w:pPr>
        <w:spacing w:after="120"/>
        <w:jc w:val="both"/>
      </w:pPr>
    </w:p>
    <w:p w:rsidR="000231F6" w:rsidRPr="004C0BF2" w:rsidRDefault="000231F6" w:rsidP="00537241">
      <w:pPr>
        <w:spacing w:after="120"/>
        <w:jc w:val="both"/>
      </w:pPr>
    </w:p>
    <w:p w:rsidR="00D25FE0" w:rsidRPr="004C0BF2" w:rsidRDefault="00887656" w:rsidP="00537241">
      <w:pPr>
        <w:pStyle w:val="Heading2"/>
        <w:numPr>
          <w:ilvl w:val="1"/>
          <w:numId w:val="15"/>
        </w:numPr>
        <w:spacing w:before="0" w:after="120"/>
        <w:jc w:val="both"/>
        <w:rPr>
          <w:rFonts w:ascii="Times New Roman" w:hAnsi="Times New Roman" w:cs="Times New Roman"/>
        </w:rPr>
      </w:pPr>
      <w:bookmarkStart w:id="77" w:name="_Toc480758612"/>
      <w:r>
        <w:rPr>
          <w:rFonts w:ascii="Times New Roman" w:hAnsi="Times New Roman" w:cs="Times New Roman"/>
        </w:rPr>
        <w:t>Alg</w:t>
      </w:r>
      <w:r w:rsidRPr="00887656">
        <w:rPr>
          <w:rFonts w:ascii="Times New Roman" w:hAnsi="Times New Roman" w:cs="Times New Roman"/>
        </w:rPr>
        <w:t>or</w:t>
      </w:r>
      <w:r>
        <w:rPr>
          <w:rFonts w:ascii="Times New Roman" w:hAnsi="Times New Roman" w:cs="Times New Roman"/>
        </w:rPr>
        <w:t>ithms</w:t>
      </w:r>
      <w:bookmarkEnd w:id="77"/>
    </w:p>
    <w:p w:rsidR="00D33AE6" w:rsidRDefault="00D33AE6">
      <w:pPr>
        <w:spacing w:after="120" w:line="288" w:lineRule="auto"/>
        <w:jc w:val="both"/>
      </w:pPr>
      <w:r>
        <w:t>Đăng ký tài khoản</w:t>
      </w:r>
    </w:p>
    <w:p w:rsidR="00D33AE6" w:rsidRDefault="00D33AE6">
      <w:pPr>
        <w:spacing w:after="120" w:line="288" w:lineRule="auto"/>
        <w:jc w:val="both"/>
      </w:pPr>
      <w:bookmarkStart w:id="78" w:name="_GoBack"/>
      <w:r>
        <w:rPr>
          <w:noProof/>
        </w:rPr>
        <w:drawing>
          <wp:inline distT="0" distB="0" distL="0" distR="0" wp14:anchorId="3AE8C8D1" wp14:editId="5589BDB1">
            <wp:extent cx="3031958" cy="47629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746" cy="4786182"/>
                    </a:xfrm>
                    <a:prstGeom prst="rect">
                      <a:avLst/>
                    </a:prstGeom>
                  </pic:spPr>
                </pic:pic>
              </a:graphicData>
            </a:graphic>
          </wp:inline>
        </w:drawing>
      </w:r>
      <w:bookmarkEnd w:id="78"/>
    </w:p>
    <w:p w:rsidR="00D33AE6" w:rsidRDefault="00D33AE6">
      <w:pPr>
        <w:spacing w:after="120" w:line="288" w:lineRule="auto"/>
        <w:jc w:val="both"/>
      </w:pPr>
    </w:p>
    <w:p w:rsidR="00926473" w:rsidRDefault="00926473">
      <w:pPr>
        <w:spacing w:after="120" w:line="288" w:lineRule="auto"/>
        <w:jc w:val="both"/>
      </w:pPr>
      <w:r>
        <w:br w:type="page"/>
      </w:r>
    </w:p>
    <w:p w:rsidR="00D33AE6" w:rsidRDefault="00D33AE6">
      <w:pPr>
        <w:spacing w:after="120" w:line="288" w:lineRule="auto"/>
        <w:jc w:val="both"/>
      </w:pPr>
      <w:r>
        <w:lastRenderedPageBreak/>
        <w:t>Đăng nhập</w:t>
      </w:r>
    </w:p>
    <w:p w:rsidR="00D33AE6" w:rsidRDefault="00D33AE6">
      <w:pPr>
        <w:spacing w:after="120" w:line="288" w:lineRule="auto"/>
        <w:jc w:val="both"/>
      </w:pPr>
      <w:r>
        <w:rPr>
          <w:noProof/>
        </w:rPr>
        <w:drawing>
          <wp:inline distT="0" distB="0" distL="0" distR="0" wp14:anchorId="6AABC948" wp14:editId="7DB4E08E">
            <wp:extent cx="3016156" cy="346643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796" cy="3475216"/>
                    </a:xfrm>
                    <a:prstGeom prst="rect">
                      <a:avLst/>
                    </a:prstGeom>
                  </pic:spPr>
                </pic:pic>
              </a:graphicData>
            </a:graphic>
          </wp:inline>
        </w:drawing>
      </w:r>
    </w:p>
    <w:p w:rsidR="00D33AE6" w:rsidRDefault="00D33AE6">
      <w:pPr>
        <w:spacing w:after="120" w:line="288" w:lineRule="auto"/>
        <w:jc w:val="both"/>
      </w:pPr>
      <w:r>
        <w:t>Đăng ảnh</w:t>
      </w:r>
    </w:p>
    <w:p w:rsidR="00D33AE6" w:rsidRDefault="00D33AE6">
      <w:pPr>
        <w:spacing w:after="120" w:line="288" w:lineRule="auto"/>
        <w:jc w:val="both"/>
      </w:pPr>
      <w:r>
        <w:rPr>
          <w:noProof/>
        </w:rPr>
        <w:drawing>
          <wp:inline distT="0" distB="0" distL="0" distR="0" wp14:anchorId="63261925" wp14:editId="3D042954">
            <wp:extent cx="3043451" cy="415635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936" cy="4162480"/>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ảnh</w:t>
      </w:r>
    </w:p>
    <w:p w:rsidR="00D33AE6" w:rsidRDefault="00D33AE6">
      <w:pPr>
        <w:spacing w:after="120" w:line="288" w:lineRule="auto"/>
        <w:jc w:val="both"/>
      </w:pPr>
      <w:r>
        <w:rPr>
          <w:noProof/>
        </w:rPr>
        <w:drawing>
          <wp:inline distT="0" distB="0" distL="0" distR="0" wp14:anchorId="58484004" wp14:editId="7DEB9B91">
            <wp:extent cx="2838735" cy="3531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606" cy="3537168"/>
                    </a:xfrm>
                    <a:prstGeom prst="rect">
                      <a:avLst/>
                    </a:prstGeom>
                  </pic:spPr>
                </pic:pic>
              </a:graphicData>
            </a:graphic>
          </wp:inline>
        </w:drawing>
      </w:r>
    </w:p>
    <w:p w:rsidR="00D33AE6" w:rsidRDefault="00D33AE6">
      <w:pPr>
        <w:spacing w:after="120" w:line="288" w:lineRule="auto"/>
        <w:jc w:val="both"/>
      </w:pPr>
      <w:r>
        <w:t>Thêm album</w:t>
      </w:r>
    </w:p>
    <w:p w:rsidR="00D33AE6" w:rsidRDefault="00D33AE6">
      <w:pPr>
        <w:spacing w:after="120" w:line="288" w:lineRule="auto"/>
        <w:jc w:val="both"/>
      </w:pPr>
      <w:r>
        <w:rPr>
          <w:noProof/>
        </w:rPr>
        <w:drawing>
          <wp:inline distT="0" distB="0" distL="0" distR="0" wp14:anchorId="038F5797" wp14:editId="6F970C90">
            <wp:extent cx="3486000" cy="423080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0200" cy="4235903"/>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album</w:t>
      </w:r>
    </w:p>
    <w:p w:rsidR="00D33AE6" w:rsidRDefault="00D33AE6">
      <w:pPr>
        <w:spacing w:after="120" w:line="288" w:lineRule="auto"/>
        <w:jc w:val="both"/>
      </w:pPr>
      <w:r>
        <w:rPr>
          <w:noProof/>
        </w:rPr>
        <w:drawing>
          <wp:inline distT="0" distB="0" distL="0" distR="0" wp14:anchorId="0CA59D45" wp14:editId="35719BB6">
            <wp:extent cx="3470228" cy="4285397"/>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452" cy="4307902"/>
                    </a:xfrm>
                    <a:prstGeom prst="rect">
                      <a:avLst/>
                    </a:prstGeom>
                  </pic:spPr>
                </pic:pic>
              </a:graphicData>
            </a:graphic>
          </wp:inline>
        </w:drawing>
      </w:r>
    </w:p>
    <w:p w:rsidR="00926473" w:rsidRDefault="00926473">
      <w:pPr>
        <w:spacing w:after="120" w:line="288" w:lineRule="auto"/>
        <w:jc w:val="both"/>
      </w:pPr>
      <w:r>
        <w:t>Tìm kiếm</w:t>
      </w:r>
    </w:p>
    <w:p w:rsidR="007C0B25" w:rsidRPr="00887656" w:rsidRDefault="00926473">
      <w:pPr>
        <w:spacing w:after="120" w:line="288" w:lineRule="auto"/>
        <w:jc w:val="both"/>
      </w:pPr>
      <w:r>
        <w:rPr>
          <w:noProof/>
        </w:rPr>
        <w:drawing>
          <wp:inline distT="0" distB="0" distL="0" distR="0" wp14:anchorId="2B774DF9" wp14:editId="1AF723AC">
            <wp:extent cx="4412680" cy="3835021"/>
            <wp:effectExtent l="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209" cy="3840695"/>
                    </a:xfrm>
                    <a:prstGeom prst="rect">
                      <a:avLst/>
                    </a:prstGeom>
                  </pic:spPr>
                </pic:pic>
              </a:graphicData>
            </a:graphic>
          </wp:inline>
        </w:drawing>
      </w:r>
    </w:p>
    <w:p w:rsidR="00D25FE0" w:rsidRPr="00243F44" w:rsidRDefault="00243F44" w:rsidP="00537241">
      <w:pPr>
        <w:pStyle w:val="Heading1"/>
        <w:numPr>
          <w:ilvl w:val="0"/>
          <w:numId w:val="15"/>
        </w:numPr>
        <w:spacing w:after="120" w:line="288" w:lineRule="auto"/>
        <w:rPr>
          <w:bCs w:val="0"/>
          <w:sz w:val="32"/>
          <w:szCs w:val="32"/>
        </w:rPr>
      </w:pPr>
      <w:bookmarkStart w:id="79" w:name="_Toc57079222"/>
      <w:r>
        <w:rPr>
          <w:bCs w:val="0"/>
          <w:sz w:val="32"/>
          <w:szCs w:val="32"/>
        </w:rPr>
        <w:br w:type="page"/>
      </w:r>
      <w:bookmarkStart w:id="80" w:name="_Toc480758613"/>
      <w:r>
        <w:rPr>
          <w:bCs w:val="0"/>
          <w:sz w:val="32"/>
          <w:szCs w:val="32"/>
        </w:rPr>
        <w:lastRenderedPageBreak/>
        <w:t>Task S</w:t>
      </w:r>
      <w:r w:rsidR="00D25FE0" w:rsidRPr="00243F44">
        <w:rPr>
          <w:bCs w:val="0"/>
          <w:sz w:val="32"/>
          <w:szCs w:val="32"/>
        </w:rPr>
        <w:t>heet</w:t>
      </w:r>
      <w:bookmarkEnd w:id="79"/>
      <w:bookmarkEnd w:id="80"/>
    </w:p>
    <w:p w:rsidR="00D25FE0" w:rsidRPr="004C0BF2" w:rsidRDefault="00D25FE0" w:rsidP="00537241">
      <w:pPr>
        <w:spacing w:after="120"/>
        <w:jc w:val="both"/>
      </w:pPr>
      <w:r w:rsidRPr="004C0BF2">
        <w:t>&lt;Liệt kê các công việc cần thực hiện trong đó chỉ rõ sự phân công trách nhiệm và thời gian bắt đầu, hoàn thành</w:t>
      </w:r>
      <w:r w:rsidR="00887656">
        <w:t xml:space="preserve">, </w:t>
      </w:r>
      <w:r w:rsidRPr="004C0BF2">
        <w:t>tham khảo cuốn Project Guide đã được phát&gt;</w:t>
      </w:r>
    </w:p>
    <w:p w:rsidR="00D25FE0" w:rsidRPr="00243F44" w:rsidRDefault="00243F44" w:rsidP="00537241">
      <w:pPr>
        <w:pStyle w:val="Heading1"/>
        <w:numPr>
          <w:ilvl w:val="0"/>
          <w:numId w:val="15"/>
        </w:numPr>
        <w:spacing w:after="120" w:line="288" w:lineRule="auto"/>
        <w:rPr>
          <w:bCs w:val="0"/>
          <w:sz w:val="32"/>
          <w:szCs w:val="32"/>
        </w:rPr>
      </w:pPr>
      <w:bookmarkStart w:id="81" w:name="_Toc57079223"/>
      <w:r>
        <w:rPr>
          <w:bCs w:val="0"/>
          <w:sz w:val="32"/>
          <w:szCs w:val="32"/>
        </w:rPr>
        <w:br w:type="page"/>
      </w:r>
      <w:bookmarkStart w:id="82" w:name="_Toc480758614"/>
      <w:r w:rsidR="00D25FE0" w:rsidRPr="00243F44">
        <w:rPr>
          <w:bCs w:val="0"/>
          <w:sz w:val="32"/>
          <w:szCs w:val="32"/>
        </w:rPr>
        <w:lastRenderedPageBreak/>
        <w:t>Checklists</w:t>
      </w:r>
      <w:bookmarkEnd w:id="81"/>
      <w:bookmarkEnd w:id="82"/>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83" w:name="_Toc480758615"/>
      <w:r>
        <w:rPr>
          <w:rFonts w:ascii="Times New Roman" w:hAnsi="Times New Roman" w:cs="Times New Roman"/>
        </w:rPr>
        <w:t>Check L</w:t>
      </w:r>
      <w:r w:rsidRPr="00887656">
        <w:rPr>
          <w:rFonts w:ascii="Times New Roman" w:hAnsi="Times New Roman" w:cs="Times New Roman"/>
        </w:rPr>
        <w:t>is</w:t>
      </w:r>
      <w:r>
        <w:rPr>
          <w:rFonts w:ascii="Times New Roman" w:hAnsi="Times New Roman" w:cs="Times New Roman"/>
        </w:rPr>
        <w:t xml:space="preserve">t </w:t>
      </w:r>
      <w:r w:rsidR="00BF3AC7" w:rsidRPr="00BF3AC7">
        <w:rPr>
          <w:rFonts w:ascii="Times New Roman" w:hAnsi="Times New Roman" w:cs="Times New Roman"/>
        </w:rPr>
        <w:t>of</w:t>
      </w:r>
      <w:r>
        <w:rPr>
          <w:rFonts w:ascii="Times New Roman" w:hAnsi="Times New Roman" w:cs="Times New Roman"/>
        </w:rPr>
        <w:t xml:space="preserve"> Validation</w:t>
      </w:r>
      <w:bookmarkEnd w:id="83"/>
    </w:p>
    <w:p w:rsidR="00887656" w:rsidRPr="004C0BF2" w:rsidRDefault="00887656" w:rsidP="00537241">
      <w:pPr>
        <w:spacing w:after="120"/>
        <w:jc w:val="both"/>
      </w:pPr>
      <w:r w:rsidRPr="004C0BF2">
        <w:t>&lt;</w:t>
      </w:r>
      <w:r w:rsidR="00BF3AC7">
        <w:t>C</w:t>
      </w:r>
      <w:r w:rsidR="00BF3AC7" w:rsidRPr="00BF3AC7">
        <w:t>ác</w:t>
      </w:r>
      <w:r w:rsidR="00BF3AC7">
        <w:t xml:space="preserve"> ki</w:t>
      </w:r>
      <w:r w:rsidR="00BF3AC7" w:rsidRPr="00BF3AC7">
        <w:t>ểm</w:t>
      </w:r>
      <w:r w:rsidR="00BF3AC7">
        <w:t xml:space="preserve"> tra </w:t>
      </w:r>
      <w:r w:rsidR="00BF3AC7" w:rsidRPr="00BF3AC7">
        <w:t>đ</w:t>
      </w:r>
      <w:r w:rsidR="00BF3AC7">
        <w:t>i</w:t>
      </w:r>
      <w:r w:rsidR="00BF3AC7" w:rsidRPr="00BF3AC7">
        <w:t>ều</w:t>
      </w:r>
      <w:r w:rsidR="00BF3AC7">
        <w:t xml:space="preserve"> ki</w:t>
      </w:r>
      <w:r w:rsidR="00BF3AC7" w:rsidRPr="00BF3AC7">
        <w:t>ện</w:t>
      </w:r>
      <w:r w:rsidR="00BF3AC7">
        <w:t xml:space="preserve"> ho</w:t>
      </w:r>
      <w:r w:rsidR="00BF3AC7" w:rsidRPr="00BF3AC7">
        <w:t>ạt</w:t>
      </w:r>
      <w:r w:rsidR="00BF3AC7">
        <w:t xml:space="preserve"> </w:t>
      </w:r>
      <w:r w:rsidR="00BF3AC7" w:rsidRPr="00BF3AC7">
        <w:t>động</w:t>
      </w:r>
      <w:r w:rsidR="00BF3AC7">
        <w:t xml:space="preserve"> c</w:t>
      </w:r>
      <w:r w:rsidR="00BF3AC7" w:rsidRPr="00BF3AC7">
        <w:t>ủa</w:t>
      </w:r>
      <w:r w:rsidR="00BF3AC7">
        <w:t xml:space="preserve"> h</w:t>
      </w:r>
      <w:r w:rsidR="00BF3AC7" w:rsidRPr="00BF3AC7">
        <w:t>ệ</w:t>
      </w:r>
      <w:r w:rsidR="00BF3AC7">
        <w:t xml:space="preserve"> th</w:t>
      </w:r>
      <w:r w:rsidR="00BF3AC7" w:rsidRPr="00BF3AC7">
        <w:t>ống</w:t>
      </w:r>
      <w:r w:rsidR="00BF3AC7">
        <w:t xml:space="preserve">, </w:t>
      </w:r>
      <w:r w:rsidR="00BF3AC7" w:rsidRPr="00BF3AC7">
        <w:t>đâ</w:t>
      </w:r>
      <w:r w:rsidR="00BF3AC7">
        <w:t>y là c</w:t>
      </w:r>
      <w:r w:rsidR="00BF3AC7" w:rsidRPr="00BF3AC7">
        <w:t>ác</w:t>
      </w:r>
      <w:r w:rsidR="00BF3AC7">
        <w:t xml:space="preserve">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ph</w:t>
      </w:r>
      <w:r w:rsidR="00BF3AC7" w:rsidRPr="00BF3AC7">
        <w:t>át</w:t>
      </w:r>
      <w:r w:rsidR="00BF3AC7">
        <w:t xml:space="preserve"> tri</w:t>
      </w:r>
      <w:r w:rsidR="00BF3AC7" w:rsidRPr="00BF3AC7">
        <w:t>ển</w:t>
      </w:r>
      <w:r w:rsidR="00BF3AC7">
        <w:t xml:space="preserve"> s</w:t>
      </w:r>
      <w:r w:rsidR="00BF3AC7" w:rsidRPr="00BF3AC7">
        <w:t>ản</w:t>
      </w:r>
      <w:r w:rsidR="00BF3AC7">
        <w:t xml:space="preserve"> ph</w:t>
      </w:r>
      <w:r w:rsidR="00BF3AC7" w:rsidRPr="00BF3AC7">
        <w:t>ẩm</w:t>
      </w:r>
      <w:r w:rsidR="00BF3AC7">
        <w:t xml:space="preserve"> d</w:t>
      </w:r>
      <w:r w:rsidR="00BF3AC7" w:rsidRPr="00BF3AC7">
        <w:t>ựa</w:t>
      </w:r>
      <w:r w:rsidR="00BF3AC7">
        <w:t xml:space="preserve"> tr</w:t>
      </w:r>
      <w:r w:rsidR="00BF3AC7" w:rsidRPr="00BF3AC7">
        <w:t>ê</w:t>
      </w:r>
      <w:r w:rsidR="00BF3AC7">
        <w:t>n c</w:t>
      </w:r>
      <w:r w:rsidR="00BF3AC7" w:rsidRPr="00BF3AC7">
        <w:t>ác</w:t>
      </w:r>
      <w:r w:rsidR="00BF3AC7">
        <w:t xml:space="preserve"> r</w:t>
      </w:r>
      <w:r w:rsidR="00BF3AC7" w:rsidRPr="00BF3AC7">
        <w:t>àng</w:t>
      </w:r>
      <w:r w:rsidR="00BF3AC7">
        <w:t xml:space="preserve"> bu</w:t>
      </w:r>
      <w:r w:rsidR="00BF3AC7" w:rsidRPr="00BF3AC7">
        <w:t>ộc</w:t>
      </w:r>
      <w:r w:rsidR="00BF3AC7">
        <w:t xml:space="preserve"> thi</w:t>
      </w:r>
      <w:r w:rsidR="00BF3AC7" w:rsidRPr="00BF3AC7">
        <w:t>ết</w:t>
      </w:r>
      <w:r w:rsidR="00BF3AC7">
        <w:t xml:space="preserve"> k</w:t>
      </w:r>
      <w:r w:rsidR="00BF3AC7" w:rsidRPr="00BF3AC7">
        <w:t>ế</w:t>
      </w:r>
      <w:r w:rsidR="00BF3AC7">
        <w:t>: D</w:t>
      </w:r>
      <w:r w:rsidR="00BF3AC7" w:rsidRPr="00BF3AC7">
        <w:t>ữ</w:t>
      </w:r>
      <w:r w:rsidR="00BF3AC7">
        <w:t xml:space="preserve"> li</w:t>
      </w:r>
      <w:r w:rsidR="00BF3AC7" w:rsidRPr="00BF3AC7">
        <w:t>ệu</w:t>
      </w:r>
      <w:r w:rsidR="00BF3AC7">
        <w:t xml:space="preserve"> thao t</w:t>
      </w:r>
      <w:r w:rsidR="00BF3AC7" w:rsidRPr="00BF3AC7">
        <w:t>ác</w:t>
      </w:r>
      <w:r w:rsidR="00BF3AC7">
        <w:t xml:space="preserve"> c</w:t>
      </w:r>
      <w:r w:rsidR="00BF3AC7" w:rsidRPr="00BF3AC7">
        <w:t>ó</w:t>
      </w:r>
      <w:r w:rsidR="00BF3AC7">
        <w:t xml:space="preserve"> </w:t>
      </w:r>
      <w:r w:rsidR="00BF3AC7" w:rsidRPr="00BF3AC7">
        <w:t>đúng</w:t>
      </w:r>
      <w:r w:rsidR="00BF3AC7">
        <w:t xml:space="preserve"> r</w:t>
      </w:r>
      <w:r w:rsidR="00BF3AC7" w:rsidRPr="00BF3AC7">
        <w:t>àng</w:t>
      </w:r>
      <w:r w:rsidR="00BF3AC7">
        <w:t xml:space="preserve"> bu</w:t>
      </w:r>
      <w:r w:rsidR="00BF3AC7" w:rsidRPr="00BF3AC7">
        <w:t>ộc</w:t>
      </w:r>
      <w:r w:rsidR="00BF3AC7">
        <w:t xml:space="preserve"> kh</w:t>
      </w:r>
      <w:r w:rsidR="00BF3AC7" w:rsidRPr="00BF3AC7">
        <w:t>ô</w:t>
      </w:r>
      <w:r w:rsidR="00BF3AC7">
        <w:t>ng,...</w:t>
      </w:r>
      <w:r>
        <w:t>&gt;</w:t>
      </w:r>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84" w:name="_Toc480758616"/>
      <w:r>
        <w:rPr>
          <w:rFonts w:ascii="Times New Roman" w:hAnsi="Times New Roman" w:cs="Times New Roman"/>
        </w:rPr>
        <w:t>Subm</w:t>
      </w:r>
      <w:r w:rsidRPr="00887656">
        <w:rPr>
          <w:rFonts w:ascii="Times New Roman" w:hAnsi="Times New Roman" w:cs="Times New Roman"/>
        </w:rPr>
        <w:t>is</w:t>
      </w:r>
      <w:r>
        <w:rPr>
          <w:rFonts w:ascii="Times New Roman" w:hAnsi="Times New Roman" w:cs="Times New Roman"/>
        </w:rPr>
        <w:t>sion Checkl</w:t>
      </w:r>
      <w:r w:rsidRPr="00887656">
        <w:rPr>
          <w:rFonts w:ascii="Times New Roman" w:hAnsi="Times New Roman" w:cs="Times New Roman"/>
        </w:rPr>
        <w:t>is</w:t>
      </w:r>
      <w:r>
        <w:rPr>
          <w:rFonts w:ascii="Times New Roman" w:hAnsi="Times New Roman" w:cs="Times New Roman"/>
        </w:rPr>
        <w:t>t</w:t>
      </w:r>
      <w:bookmarkEnd w:id="84"/>
    </w:p>
    <w:p w:rsidR="00D25FE0" w:rsidRPr="004C0BF2" w:rsidRDefault="00D25FE0" w:rsidP="00537241">
      <w:pPr>
        <w:spacing w:after="120"/>
        <w:jc w:val="both"/>
      </w:pPr>
      <w:r w:rsidRPr="004C0BF2">
        <w:t>&lt;</w:t>
      </w:r>
      <w:r w:rsidR="00BF3AC7">
        <w:t>C</w:t>
      </w:r>
      <w:r w:rsidR="00BF3AC7" w:rsidRPr="00BF3AC7">
        <w:t>á</w:t>
      </w:r>
      <w:r w:rsidR="00BF3AC7">
        <w:t>c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s</w:t>
      </w:r>
      <w:r w:rsidR="00BF3AC7" w:rsidRPr="00BF3AC7">
        <w:t>ử</w:t>
      </w:r>
      <w:r w:rsidR="00BF3AC7">
        <w:t xml:space="preserve"> d</w:t>
      </w:r>
      <w:r w:rsidR="00BF3AC7" w:rsidRPr="00BF3AC7">
        <w:t>ụng</w:t>
      </w:r>
      <w:r w:rsidR="00BF3AC7">
        <w:t xml:space="preserve"> h</w:t>
      </w:r>
      <w:r w:rsidR="00BF3AC7" w:rsidRPr="00BF3AC7">
        <w:t>ệ</w:t>
      </w:r>
      <w:r w:rsidR="00BF3AC7">
        <w:t xml:space="preserve"> th</w:t>
      </w:r>
      <w:r w:rsidR="00BF3AC7" w:rsidRPr="00BF3AC7">
        <w:t>ống</w:t>
      </w:r>
      <w:r w:rsidR="00BF3AC7">
        <w:t>: Link c</w:t>
      </w:r>
      <w:r w:rsidR="00BF3AC7" w:rsidRPr="00BF3AC7">
        <w:t>ó</w:t>
      </w:r>
      <w:r w:rsidR="00BF3AC7">
        <w:t xml:space="preserve"> ho</w:t>
      </w:r>
      <w:r w:rsidR="00BF3AC7" w:rsidRPr="00BF3AC7">
        <w:t>ạt</w:t>
      </w:r>
      <w:r w:rsidR="00BF3AC7">
        <w:t xml:space="preserve"> </w:t>
      </w:r>
      <w:r w:rsidR="00BF3AC7" w:rsidRPr="00BF3AC7">
        <w:t>động</w:t>
      </w:r>
      <w:r w:rsidR="00BF3AC7">
        <w:t xml:space="preserve"> hay kh</w:t>
      </w:r>
      <w:r w:rsidR="00BF3AC7" w:rsidRPr="00BF3AC7">
        <w:t>ô</w:t>
      </w:r>
      <w:r w:rsidR="00BF3AC7">
        <w:t>ng, d</w:t>
      </w:r>
      <w:r w:rsidR="00BF3AC7" w:rsidRPr="00BF3AC7">
        <w:t>ữ</w:t>
      </w:r>
      <w:r w:rsidR="00BF3AC7">
        <w:t xml:space="preserve"> li</w:t>
      </w:r>
      <w:r w:rsidR="00BF3AC7" w:rsidRPr="00BF3AC7">
        <w:t>ệu</w:t>
      </w:r>
      <w:r w:rsidR="00BF3AC7">
        <w:t xml:space="preserve"> v</w:t>
      </w:r>
      <w:r w:rsidR="00BF3AC7" w:rsidRPr="00BF3AC7">
        <w:t>ào</w:t>
      </w:r>
      <w:r w:rsidR="00BF3AC7">
        <w:t xml:space="preserve"> sai c</w:t>
      </w:r>
      <w:r w:rsidR="00BF3AC7" w:rsidRPr="00BF3AC7">
        <w:t>ó</w:t>
      </w:r>
      <w:r w:rsidR="00BF3AC7">
        <w:t xml:space="preserve"> b</w:t>
      </w:r>
      <w:r w:rsidR="00BF3AC7" w:rsidRPr="00BF3AC7">
        <w:t>ị</w:t>
      </w:r>
      <w:r w:rsidR="00BF3AC7">
        <w:t xml:space="preserve"> nh</w:t>
      </w:r>
      <w:r w:rsidR="00BF3AC7" w:rsidRPr="00BF3AC7">
        <w:t>ắc</w:t>
      </w:r>
      <w:r w:rsidR="00BF3AC7">
        <w:t xml:space="preserve"> nh</w:t>
      </w:r>
      <w:r w:rsidR="00BF3AC7" w:rsidRPr="00BF3AC7">
        <w:t>ở</w:t>
      </w:r>
      <w:r w:rsidR="00BF3AC7">
        <w:t xml:space="preserve"> kh</w:t>
      </w:r>
      <w:r w:rsidR="00BF3AC7" w:rsidRPr="00BF3AC7">
        <w:t>ô</w:t>
      </w:r>
      <w:r w:rsidR="00BF3AC7">
        <w:t>ng,...</w:t>
      </w:r>
      <w:r w:rsidRPr="004C0BF2">
        <w:t>&gt;</w:t>
      </w:r>
    </w:p>
    <w:p w:rsidR="00D25FE0" w:rsidRPr="004C0BF2" w:rsidRDefault="00D25FE0" w:rsidP="00537241">
      <w:pPr>
        <w:spacing w:after="120"/>
        <w:jc w:val="both"/>
      </w:pPr>
    </w:p>
    <w:sectPr w:rsidR="00D25FE0" w:rsidRPr="004C0BF2" w:rsidSect="00D25FE0">
      <w:headerReference w:type="default" r:id="rId22"/>
      <w:footerReference w:type="default" r:id="rId23"/>
      <w:pgSz w:w="11909" w:h="16834" w:code="9"/>
      <w:pgMar w:top="1440" w:right="1440" w:bottom="1440" w:left="1584"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7EE" w:rsidRDefault="008757EE">
      <w:r>
        <w:separator/>
      </w:r>
    </w:p>
  </w:endnote>
  <w:endnote w:type="continuationSeparator" w:id="0">
    <w:p w:rsidR="008757EE" w:rsidRDefault="00875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94" w:rsidRPr="004C0BF2" w:rsidRDefault="00850194" w:rsidP="004C0BF2">
    <w:pPr>
      <w:pStyle w:val="Footer"/>
      <w:tabs>
        <w:tab w:val="clear" w:pos="4320"/>
        <w:tab w:val="clear" w:pos="8640"/>
        <w:tab w:val="right" w:pos="8820"/>
      </w:tabs>
      <w:ind w:right="65"/>
      <w:rPr>
        <w:color w:val="333333"/>
        <w:sz w:val="22"/>
        <w:szCs w:val="22"/>
      </w:rPr>
    </w:pPr>
    <w:r w:rsidRPr="004C0BF2">
      <w:rPr>
        <w:noProof/>
        <w:color w:val="333333"/>
        <w:sz w:val="22"/>
        <w:szCs w:val="22"/>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-36195</wp:posOffset>
              </wp:positionV>
              <wp:extent cx="5829300" cy="0"/>
              <wp:effectExtent l="19050" t="20955" r="19050"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line w14:anchorId="32F808C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" strokecolor="#036ebf" strokeweight="3pt"/>
          </w:pict>
        </mc:Fallback>
      </mc:AlternateContent>
    </w:r>
    <w:r>
      <w:rPr>
        <w:b/>
        <w:bCs/>
        <w:color w:val="333333"/>
        <w:sz w:val="22"/>
      </w:rPr>
      <w:t>Mạng xã hội giới thiệu đồ ăn</w:t>
    </w:r>
    <w:r w:rsidRPr="004C0BF2">
      <w:rPr>
        <w:color w:val="333333"/>
        <w:sz w:val="22"/>
        <w:szCs w:val="22"/>
      </w:rPr>
      <w:tab/>
      <w:t xml:space="preserve">Page </w:t>
    </w:r>
    <w:r w:rsidRPr="004C0BF2">
      <w:rPr>
        <w:color w:val="333333"/>
        <w:sz w:val="22"/>
        <w:szCs w:val="22"/>
      </w:rPr>
      <w:fldChar w:fldCharType="begin"/>
    </w:r>
    <w:r w:rsidRPr="004C0BF2">
      <w:rPr>
        <w:color w:val="333333"/>
        <w:sz w:val="22"/>
        <w:szCs w:val="22"/>
      </w:rPr>
      <w:instrText xml:space="preserve"> PAGE </w:instrText>
    </w:r>
    <w:r w:rsidRPr="004C0BF2">
      <w:rPr>
        <w:color w:val="333333"/>
        <w:sz w:val="22"/>
        <w:szCs w:val="22"/>
      </w:rPr>
      <w:fldChar w:fldCharType="separate"/>
    </w:r>
    <w:r w:rsidR="00CA22B3">
      <w:rPr>
        <w:noProof/>
        <w:color w:val="333333"/>
        <w:sz w:val="22"/>
        <w:szCs w:val="22"/>
      </w:rPr>
      <w:t>26</w:t>
    </w:r>
    <w:r w:rsidRPr="004C0BF2">
      <w:rPr>
        <w:color w:val="333333"/>
        <w:sz w:val="22"/>
        <w:szCs w:val="22"/>
      </w:rPr>
      <w:fldChar w:fldCharType="end"/>
    </w:r>
    <w:r w:rsidRPr="004C0BF2">
      <w:rPr>
        <w:color w:val="333333"/>
        <w:sz w:val="22"/>
        <w:szCs w:val="22"/>
      </w:rPr>
      <w:t xml:space="preserve"> of </w:t>
    </w:r>
    <w:r w:rsidRPr="004C0BF2">
      <w:rPr>
        <w:color w:val="333333"/>
        <w:sz w:val="22"/>
        <w:szCs w:val="22"/>
      </w:rPr>
      <w:fldChar w:fldCharType="begin"/>
    </w:r>
    <w:r w:rsidRPr="004C0BF2">
      <w:rPr>
        <w:color w:val="333333"/>
        <w:sz w:val="22"/>
        <w:szCs w:val="22"/>
      </w:rPr>
      <w:instrText xml:space="preserve"> NUMPAGES </w:instrText>
    </w:r>
    <w:r w:rsidRPr="004C0BF2">
      <w:rPr>
        <w:color w:val="333333"/>
        <w:sz w:val="22"/>
        <w:szCs w:val="22"/>
      </w:rPr>
      <w:fldChar w:fldCharType="separate"/>
    </w:r>
    <w:r w:rsidR="00CA22B3">
      <w:rPr>
        <w:noProof/>
        <w:color w:val="333333"/>
        <w:sz w:val="22"/>
        <w:szCs w:val="22"/>
      </w:rPr>
      <w:t>26</w:t>
    </w:r>
    <w:r w:rsidRPr="004C0BF2">
      <w:rPr>
        <w:color w:val="333333"/>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7EE" w:rsidRDefault="008757EE">
      <w:r>
        <w:separator/>
      </w:r>
    </w:p>
  </w:footnote>
  <w:footnote w:type="continuationSeparator" w:id="0">
    <w:p w:rsidR="008757EE" w:rsidRDefault="00875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94" w:rsidRPr="004C0BF2" w:rsidRDefault="00850194" w:rsidP="004C0BF2">
    <w:pPr>
      <w:pStyle w:val="Header"/>
      <w:tabs>
        <w:tab w:val="clear" w:pos="4320"/>
        <w:tab w:val="clear" w:pos="8640"/>
        <w:tab w:val="right" w:pos="8820"/>
      </w:tabs>
      <w:rPr>
        <w:b/>
        <w:bCs/>
        <w:color w:val="333333"/>
      </w:rPr>
    </w:pPr>
    <w:r w:rsidRPr="004C0BF2">
      <w:rPr>
        <w:noProof/>
        <w:color w:val="333333"/>
        <w:sz w:val="22"/>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228600</wp:posOffset>
              </wp:positionV>
              <wp:extent cx="5829300" cy="0"/>
              <wp:effectExtent l="19050" t="1905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line w14:anchorId="793D191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" strokecolor="#036ebf" strokeweight="3pt"/>
          </w:pict>
        </mc:Fallback>
      </mc:AlternateContent>
    </w:r>
    <w:r>
      <w:rPr>
        <w:color w:val="333333"/>
        <w:sz w:val="22"/>
      </w:rPr>
      <w:t>Software engineering department</w:t>
    </w:r>
    <w:r w:rsidRPr="004C0BF2">
      <w:rPr>
        <w:color w:val="333333"/>
        <w:sz w:val="22"/>
      </w:rPr>
      <w:tab/>
    </w:r>
    <w:r>
      <w:rPr>
        <w:color w:val="333333"/>
        <w:sz w:val="22"/>
        <w:szCs w:val="22"/>
      </w:rPr>
      <w:t>58PM1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6E45"/>
    <w:multiLevelType w:val="hybridMultilevel"/>
    <w:tmpl w:val="713810EA"/>
    <w:lvl w:ilvl="0" w:tplc="9EA48916">
      <w:start w:val="1"/>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2394BBC"/>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703E2"/>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A4494"/>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0241C"/>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534"/>
    <w:multiLevelType w:val="hybridMultilevel"/>
    <w:tmpl w:val="CD48FAB4"/>
    <w:lvl w:ilvl="0" w:tplc="BC3821BE">
      <w:numFmt w:val="bullet"/>
      <w:lvlText w:val="-"/>
      <w:lvlJc w:val="left"/>
      <w:pPr>
        <w:ind w:left="1080" w:hanging="360"/>
      </w:pPr>
      <w:rPr>
        <w:rFonts w:ascii="Times New Roman" w:eastAsia="Times New Roman" w:hAnsi="Times New Roman" w:cs="Times New Roman" w:hint="default"/>
        <w:color w:val="000000"/>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2BB7BE6"/>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46D73"/>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F3E09"/>
    <w:multiLevelType w:val="hybridMultilevel"/>
    <w:tmpl w:val="81E84490"/>
    <w:lvl w:ilvl="0" w:tplc="003C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11" w15:restartNumberingAfterBreak="0">
    <w:nsid w:val="4911672A"/>
    <w:multiLevelType w:val="hybridMultilevel"/>
    <w:tmpl w:val="484289F6"/>
    <w:lvl w:ilvl="0" w:tplc="32925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513993"/>
    <w:multiLevelType w:val="multilevel"/>
    <w:tmpl w:val="F3D8348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D6468B"/>
    <w:multiLevelType w:val="hybridMultilevel"/>
    <w:tmpl w:val="C82E26C8"/>
    <w:lvl w:ilvl="0" w:tplc="DAB0345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38140D"/>
    <w:multiLevelType w:val="hybridMultilevel"/>
    <w:tmpl w:val="29B44A88"/>
    <w:lvl w:ilvl="0" w:tplc="F9027A5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10"/>
  </w:num>
  <w:num w:numId="3">
    <w:abstractNumId w:val="14"/>
  </w:num>
  <w:num w:numId="4">
    <w:abstractNumId w:val="5"/>
  </w:num>
  <w:num w:numId="5">
    <w:abstractNumId w:val="0"/>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1"/>
  </w:num>
  <w:num w:numId="9">
    <w:abstractNumId w:val="2"/>
  </w:num>
  <w:num w:numId="10">
    <w:abstractNumId w:val="9"/>
  </w:num>
  <w:num w:numId="11">
    <w:abstractNumId w:val="13"/>
  </w:num>
  <w:num w:numId="12">
    <w:abstractNumId w:val="8"/>
  </w:num>
  <w:num w:numId="13">
    <w:abstractNumId w:val="11"/>
  </w:num>
  <w:num w:numId="14">
    <w:abstractNumId w:val="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ải Đức">
    <w15:presenceInfo w15:providerId="Windows Live" w15:userId="fd3a25e870e817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0"/>
    <w:rsid w:val="000231F6"/>
    <w:rsid w:val="000369CA"/>
    <w:rsid w:val="0005752D"/>
    <w:rsid w:val="00095036"/>
    <w:rsid w:val="000C6A61"/>
    <w:rsid w:val="000D42B9"/>
    <w:rsid w:val="0012501C"/>
    <w:rsid w:val="001415EC"/>
    <w:rsid w:val="001438E9"/>
    <w:rsid w:val="0014788F"/>
    <w:rsid w:val="001C3A99"/>
    <w:rsid w:val="001E287C"/>
    <w:rsid w:val="00221CB8"/>
    <w:rsid w:val="0022349B"/>
    <w:rsid w:val="00243F44"/>
    <w:rsid w:val="00244BC4"/>
    <w:rsid w:val="00245029"/>
    <w:rsid w:val="0024672D"/>
    <w:rsid w:val="00267DC4"/>
    <w:rsid w:val="002B36F7"/>
    <w:rsid w:val="002C2B12"/>
    <w:rsid w:val="002E1BA0"/>
    <w:rsid w:val="0031140C"/>
    <w:rsid w:val="00383168"/>
    <w:rsid w:val="003A3550"/>
    <w:rsid w:val="003B6601"/>
    <w:rsid w:val="00427B91"/>
    <w:rsid w:val="00430D3C"/>
    <w:rsid w:val="00482C0D"/>
    <w:rsid w:val="00487302"/>
    <w:rsid w:val="00495C38"/>
    <w:rsid w:val="004B0283"/>
    <w:rsid w:val="004C0BF2"/>
    <w:rsid w:val="004C460D"/>
    <w:rsid w:val="004D64D4"/>
    <w:rsid w:val="0051703D"/>
    <w:rsid w:val="00520089"/>
    <w:rsid w:val="005228BA"/>
    <w:rsid w:val="00524571"/>
    <w:rsid w:val="00537241"/>
    <w:rsid w:val="005443DF"/>
    <w:rsid w:val="0057333A"/>
    <w:rsid w:val="00580993"/>
    <w:rsid w:val="005B5096"/>
    <w:rsid w:val="005D15AA"/>
    <w:rsid w:val="005E1B45"/>
    <w:rsid w:val="0061649B"/>
    <w:rsid w:val="006260F5"/>
    <w:rsid w:val="00646C0A"/>
    <w:rsid w:val="00652B98"/>
    <w:rsid w:val="006541F6"/>
    <w:rsid w:val="00655CC3"/>
    <w:rsid w:val="00664656"/>
    <w:rsid w:val="00666067"/>
    <w:rsid w:val="007224B3"/>
    <w:rsid w:val="007407A1"/>
    <w:rsid w:val="00753D70"/>
    <w:rsid w:val="007615F5"/>
    <w:rsid w:val="00785AF0"/>
    <w:rsid w:val="007906B8"/>
    <w:rsid w:val="007B1AE0"/>
    <w:rsid w:val="007C0B25"/>
    <w:rsid w:val="007C0D6E"/>
    <w:rsid w:val="007C11A3"/>
    <w:rsid w:val="00800173"/>
    <w:rsid w:val="0081091B"/>
    <w:rsid w:val="00850194"/>
    <w:rsid w:val="008757EE"/>
    <w:rsid w:val="0088487D"/>
    <w:rsid w:val="00887656"/>
    <w:rsid w:val="00891004"/>
    <w:rsid w:val="008A6BDE"/>
    <w:rsid w:val="008B2544"/>
    <w:rsid w:val="008C7852"/>
    <w:rsid w:val="00902B08"/>
    <w:rsid w:val="00907855"/>
    <w:rsid w:val="00926473"/>
    <w:rsid w:val="009271F8"/>
    <w:rsid w:val="00944674"/>
    <w:rsid w:val="009626C4"/>
    <w:rsid w:val="009758C1"/>
    <w:rsid w:val="009A120E"/>
    <w:rsid w:val="009D6B6F"/>
    <w:rsid w:val="009F6B37"/>
    <w:rsid w:val="00A01E67"/>
    <w:rsid w:val="00A06266"/>
    <w:rsid w:val="00A17356"/>
    <w:rsid w:val="00A26C8D"/>
    <w:rsid w:val="00A43765"/>
    <w:rsid w:val="00A447E5"/>
    <w:rsid w:val="00A67240"/>
    <w:rsid w:val="00AB539A"/>
    <w:rsid w:val="00AD2467"/>
    <w:rsid w:val="00B17E95"/>
    <w:rsid w:val="00B25D2A"/>
    <w:rsid w:val="00B42B91"/>
    <w:rsid w:val="00B55103"/>
    <w:rsid w:val="00B563EF"/>
    <w:rsid w:val="00B608CB"/>
    <w:rsid w:val="00B66137"/>
    <w:rsid w:val="00BC0F10"/>
    <w:rsid w:val="00BD56CC"/>
    <w:rsid w:val="00BF3AC7"/>
    <w:rsid w:val="00CA22B3"/>
    <w:rsid w:val="00D0621A"/>
    <w:rsid w:val="00D10FA0"/>
    <w:rsid w:val="00D132D7"/>
    <w:rsid w:val="00D23B08"/>
    <w:rsid w:val="00D25FE0"/>
    <w:rsid w:val="00D33AE6"/>
    <w:rsid w:val="00D4179D"/>
    <w:rsid w:val="00D422AB"/>
    <w:rsid w:val="00D57B9B"/>
    <w:rsid w:val="00D73FC7"/>
    <w:rsid w:val="00DE2626"/>
    <w:rsid w:val="00E26594"/>
    <w:rsid w:val="00E26B9D"/>
    <w:rsid w:val="00E332FD"/>
    <w:rsid w:val="00E633D5"/>
    <w:rsid w:val="00E867D4"/>
    <w:rsid w:val="00EC42C4"/>
    <w:rsid w:val="00EC4B61"/>
    <w:rsid w:val="00EC6B95"/>
    <w:rsid w:val="00EE3293"/>
    <w:rsid w:val="00F12924"/>
    <w:rsid w:val="00F307A1"/>
    <w:rsid w:val="00FA7095"/>
    <w:rsid w:val="00FC1DC4"/>
    <w:rsid w:val="00F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2B4FA022-76B2-4FBC-A668-E982431A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25FE0"/>
    <w:pPr>
      <w:keepNext/>
      <w:jc w:val="both"/>
      <w:outlineLvl w:val="0"/>
    </w:pPr>
    <w:rPr>
      <w:b/>
      <w:bCs/>
    </w:rPr>
  </w:style>
  <w:style w:type="paragraph" w:styleId="Heading2">
    <w:name w:val="heading 2"/>
    <w:aliases w:val="tieude 2,h2,h21,l2,H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aliases w:val="tieude 3,h3,h31,h31 Char"/>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FE0"/>
    <w:pPr>
      <w:tabs>
        <w:tab w:val="center" w:pos="4320"/>
        <w:tab w:val="right" w:pos="8640"/>
      </w:tabs>
    </w:pPr>
  </w:style>
  <w:style w:type="paragraph" w:styleId="Footer">
    <w:name w:val="footer"/>
    <w:basedOn w:val="Normal"/>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26594"/>
    <w:pPr>
      <w:tabs>
        <w:tab w:val="left" w:pos="480"/>
        <w:tab w:val="right" w:leader="dot" w:pos="8875"/>
      </w:tabs>
      <w:jc w:val="center"/>
    </w:pPr>
  </w:style>
  <w:style w:type="paragraph" w:styleId="TOC2">
    <w:name w:val="toc 2"/>
    <w:basedOn w:val="Normal"/>
    <w:next w:val="Normal"/>
    <w:autoRedefine/>
    <w:uiPriority w:val="39"/>
    <w:rsid w:val="00D25FE0"/>
    <w:pPr>
      <w:ind w:left="240"/>
    </w:pPr>
  </w:style>
  <w:style w:type="character" w:styleId="Hyperlink">
    <w:name w:val="Hyperlink"/>
    <w:basedOn w:val="DefaultParagraphFont"/>
    <w:uiPriority w:val="99"/>
    <w:rsid w:val="00D25FE0"/>
    <w:rPr>
      <w:color w:val="0000FF"/>
      <w:u w:val="single"/>
    </w:rPr>
  </w:style>
  <w:style w:type="paragraph" w:styleId="TOC3">
    <w:name w:val="toc 3"/>
    <w:basedOn w:val="Normal"/>
    <w:next w:val="Normal"/>
    <w:autoRedefine/>
    <w:uiPriority w:val="39"/>
    <w:rsid w:val="00BF3AC7"/>
    <w:pPr>
      <w:ind w:left="480"/>
    </w:pPr>
  </w:style>
  <w:style w:type="character" w:customStyle="1" w:styleId="apple-converted-space">
    <w:name w:val="apple-converted-space"/>
    <w:rsid w:val="007C11A3"/>
  </w:style>
  <w:style w:type="paragraph" w:styleId="NormalWeb">
    <w:name w:val="Normal (Web)"/>
    <w:basedOn w:val="Normal"/>
    <w:uiPriority w:val="99"/>
    <w:unhideWhenUsed/>
    <w:rsid w:val="004C460D"/>
    <w:pPr>
      <w:spacing w:before="100" w:beforeAutospacing="1" w:after="100" w:afterAutospacing="1"/>
    </w:pPr>
    <w:rPr>
      <w:lang w:val="vi-VN" w:eastAsia="vi-VN"/>
    </w:rPr>
  </w:style>
  <w:style w:type="table" w:styleId="TableGrid">
    <w:name w:val="Table Grid"/>
    <w:basedOn w:val="TableNormal"/>
    <w:rsid w:val="003B6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6601"/>
    <w:pPr>
      <w:ind w:left="720"/>
      <w:contextualSpacing/>
    </w:pPr>
  </w:style>
  <w:style w:type="paragraph" w:styleId="BalloonText">
    <w:name w:val="Balloon Text"/>
    <w:basedOn w:val="Normal"/>
    <w:link w:val="BalloonTextChar"/>
    <w:rsid w:val="00A06266"/>
    <w:rPr>
      <w:rFonts w:ascii="Segoe UI" w:hAnsi="Segoe UI" w:cs="Segoe UI"/>
      <w:sz w:val="18"/>
      <w:szCs w:val="18"/>
    </w:rPr>
  </w:style>
  <w:style w:type="character" w:customStyle="1" w:styleId="BalloonTextChar">
    <w:name w:val="Balloon Text Char"/>
    <w:basedOn w:val="DefaultParagraphFont"/>
    <w:link w:val="BalloonText"/>
    <w:rsid w:val="00A06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F7F2E-370A-40D5-805F-CA20B123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26</Pages>
  <Words>3802</Words>
  <Characters>21677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25429</CharactersWithSpaces>
  <SharedDoc>false</SharedDoc>
  <HLinks>
    <vt:vector size="120" baseType="variant">
      <vt:variant>
        <vt:i4>1572918</vt:i4>
      </vt:variant>
      <vt:variant>
        <vt:i4>116</vt:i4>
      </vt:variant>
      <vt:variant>
        <vt:i4>0</vt:i4>
      </vt:variant>
      <vt:variant>
        <vt:i4>5</vt:i4>
      </vt:variant>
      <vt:variant>
        <vt:lpwstr/>
      </vt:variant>
      <vt:variant>
        <vt:lpwstr>_Toc67506830</vt:lpwstr>
      </vt:variant>
      <vt:variant>
        <vt:i4>1114167</vt:i4>
      </vt:variant>
      <vt:variant>
        <vt:i4>110</vt:i4>
      </vt:variant>
      <vt:variant>
        <vt:i4>0</vt:i4>
      </vt:variant>
      <vt:variant>
        <vt:i4>5</vt:i4>
      </vt:variant>
      <vt:variant>
        <vt:lpwstr/>
      </vt:variant>
      <vt:variant>
        <vt:lpwstr>_Toc67506829</vt:lpwstr>
      </vt:variant>
      <vt:variant>
        <vt:i4>1048631</vt:i4>
      </vt:variant>
      <vt:variant>
        <vt:i4>104</vt:i4>
      </vt:variant>
      <vt:variant>
        <vt:i4>0</vt:i4>
      </vt:variant>
      <vt:variant>
        <vt:i4>5</vt:i4>
      </vt:variant>
      <vt:variant>
        <vt:lpwstr/>
      </vt:variant>
      <vt:variant>
        <vt:lpwstr>_Toc67506828</vt:lpwstr>
      </vt:variant>
      <vt:variant>
        <vt:i4>2031671</vt:i4>
      </vt:variant>
      <vt:variant>
        <vt:i4>98</vt:i4>
      </vt:variant>
      <vt:variant>
        <vt:i4>0</vt:i4>
      </vt:variant>
      <vt:variant>
        <vt:i4>5</vt:i4>
      </vt:variant>
      <vt:variant>
        <vt:lpwstr/>
      </vt:variant>
      <vt:variant>
        <vt:lpwstr>_Toc67506827</vt:lpwstr>
      </vt:variant>
      <vt:variant>
        <vt:i4>1966135</vt:i4>
      </vt:variant>
      <vt:variant>
        <vt:i4>92</vt:i4>
      </vt:variant>
      <vt:variant>
        <vt:i4>0</vt:i4>
      </vt:variant>
      <vt:variant>
        <vt:i4>5</vt:i4>
      </vt:variant>
      <vt:variant>
        <vt:lpwstr/>
      </vt:variant>
      <vt:variant>
        <vt:lpwstr>_Toc67506826</vt:lpwstr>
      </vt:variant>
      <vt:variant>
        <vt:i4>1900599</vt:i4>
      </vt:variant>
      <vt:variant>
        <vt:i4>86</vt:i4>
      </vt:variant>
      <vt:variant>
        <vt:i4>0</vt:i4>
      </vt:variant>
      <vt:variant>
        <vt:i4>5</vt:i4>
      </vt:variant>
      <vt:variant>
        <vt:lpwstr/>
      </vt:variant>
      <vt:variant>
        <vt:lpwstr>_Toc67506825</vt:lpwstr>
      </vt:variant>
      <vt:variant>
        <vt:i4>1835063</vt:i4>
      </vt:variant>
      <vt:variant>
        <vt:i4>80</vt:i4>
      </vt:variant>
      <vt:variant>
        <vt:i4>0</vt:i4>
      </vt:variant>
      <vt:variant>
        <vt:i4>5</vt:i4>
      </vt:variant>
      <vt:variant>
        <vt:lpwstr/>
      </vt:variant>
      <vt:variant>
        <vt:lpwstr>_Toc67506824</vt:lpwstr>
      </vt:variant>
      <vt:variant>
        <vt:i4>1769527</vt:i4>
      </vt:variant>
      <vt:variant>
        <vt:i4>74</vt:i4>
      </vt:variant>
      <vt:variant>
        <vt:i4>0</vt:i4>
      </vt:variant>
      <vt:variant>
        <vt:i4>5</vt:i4>
      </vt:variant>
      <vt:variant>
        <vt:lpwstr/>
      </vt:variant>
      <vt:variant>
        <vt:lpwstr>_Toc67506823</vt:lpwstr>
      </vt:variant>
      <vt:variant>
        <vt:i4>1703991</vt:i4>
      </vt:variant>
      <vt:variant>
        <vt:i4>68</vt:i4>
      </vt:variant>
      <vt:variant>
        <vt:i4>0</vt:i4>
      </vt:variant>
      <vt:variant>
        <vt:i4>5</vt:i4>
      </vt:variant>
      <vt:variant>
        <vt:lpwstr/>
      </vt:variant>
      <vt:variant>
        <vt:lpwstr>_Toc67506822</vt:lpwstr>
      </vt:variant>
      <vt:variant>
        <vt:i4>1638455</vt:i4>
      </vt:variant>
      <vt:variant>
        <vt:i4>62</vt:i4>
      </vt:variant>
      <vt:variant>
        <vt:i4>0</vt:i4>
      </vt:variant>
      <vt:variant>
        <vt:i4>5</vt:i4>
      </vt:variant>
      <vt:variant>
        <vt:lpwstr/>
      </vt:variant>
      <vt:variant>
        <vt:lpwstr>_Toc67506821</vt:lpwstr>
      </vt:variant>
      <vt:variant>
        <vt:i4>1572919</vt:i4>
      </vt:variant>
      <vt:variant>
        <vt:i4>56</vt:i4>
      </vt:variant>
      <vt:variant>
        <vt:i4>0</vt:i4>
      </vt:variant>
      <vt:variant>
        <vt:i4>5</vt:i4>
      </vt:variant>
      <vt:variant>
        <vt:lpwstr/>
      </vt:variant>
      <vt:variant>
        <vt:lpwstr>_Toc67506820</vt:lpwstr>
      </vt:variant>
      <vt:variant>
        <vt:i4>1114164</vt:i4>
      </vt:variant>
      <vt:variant>
        <vt:i4>50</vt:i4>
      </vt:variant>
      <vt:variant>
        <vt:i4>0</vt:i4>
      </vt:variant>
      <vt:variant>
        <vt:i4>5</vt:i4>
      </vt:variant>
      <vt:variant>
        <vt:lpwstr/>
      </vt:variant>
      <vt:variant>
        <vt:lpwstr>_Toc67506819</vt:lpwstr>
      </vt:variant>
      <vt:variant>
        <vt:i4>1048628</vt:i4>
      </vt:variant>
      <vt:variant>
        <vt:i4>44</vt:i4>
      </vt:variant>
      <vt:variant>
        <vt:i4>0</vt:i4>
      </vt:variant>
      <vt:variant>
        <vt:i4>5</vt:i4>
      </vt:variant>
      <vt:variant>
        <vt:lpwstr/>
      </vt:variant>
      <vt:variant>
        <vt:lpwstr>_Toc67506818</vt:lpwstr>
      </vt:variant>
      <vt:variant>
        <vt:i4>2031668</vt:i4>
      </vt:variant>
      <vt:variant>
        <vt:i4>38</vt:i4>
      </vt:variant>
      <vt:variant>
        <vt:i4>0</vt:i4>
      </vt:variant>
      <vt:variant>
        <vt:i4>5</vt:i4>
      </vt:variant>
      <vt:variant>
        <vt:lpwstr/>
      </vt:variant>
      <vt:variant>
        <vt:lpwstr>_Toc67506817</vt:lpwstr>
      </vt:variant>
      <vt:variant>
        <vt:i4>1966132</vt:i4>
      </vt:variant>
      <vt:variant>
        <vt:i4>32</vt:i4>
      </vt:variant>
      <vt:variant>
        <vt:i4>0</vt:i4>
      </vt:variant>
      <vt:variant>
        <vt:i4>5</vt:i4>
      </vt:variant>
      <vt:variant>
        <vt:lpwstr/>
      </vt:variant>
      <vt:variant>
        <vt:lpwstr>_Toc67506816</vt:lpwstr>
      </vt:variant>
      <vt:variant>
        <vt:i4>1900596</vt:i4>
      </vt:variant>
      <vt:variant>
        <vt:i4>26</vt:i4>
      </vt:variant>
      <vt:variant>
        <vt:i4>0</vt:i4>
      </vt:variant>
      <vt:variant>
        <vt:i4>5</vt:i4>
      </vt:variant>
      <vt:variant>
        <vt:lpwstr/>
      </vt:variant>
      <vt:variant>
        <vt:lpwstr>_Toc67506815</vt:lpwstr>
      </vt:variant>
      <vt:variant>
        <vt:i4>1835060</vt:i4>
      </vt:variant>
      <vt:variant>
        <vt:i4>20</vt:i4>
      </vt:variant>
      <vt:variant>
        <vt:i4>0</vt:i4>
      </vt:variant>
      <vt:variant>
        <vt:i4>5</vt:i4>
      </vt:variant>
      <vt:variant>
        <vt:lpwstr/>
      </vt:variant>
      <vt:variant>
        <vt:lpwstr>_Toc67506814</vt:lpwstr>
      </vt:variant>
      <vt:variant>
        <vt:i4>1769524</vt:i4>
      </vt:variant>
      <vt:variant>
        <vt:i4>14</vt:i4>
      </vt:variant>
      <vt:variant>
        <vt:i4>0</vt:i4>
      </vt:variant>
      <vt:variant>
        <vt:i4>5</vt:i4>
      </vt:variant>
      <vt:variant>
        <vt:lpwstr/>
      </vt:variant>
      <vt:variant>
        <vt:lpwstr>_Toc67506813</vt:lpwstr>
      </vt:variant>
      <vt:variant>
        <vt:i4>1703988</vt:i4>
      </vt:variant>
      <vt:variant>
        <vt:i4>8</vt:i4>
      </vt:variant>
      <vt:variant>
        <vt:i4>0</vt:i4>
      </vt:variant>
      <vt:variant>
        <vt:i4>5</vt:i4>
      </vt:variant>
      <vt:variant>
        <vt:lpwstr/>
      </vt:variant>
      <vt:variant>
        <vt:lpwstr>_Toc67506812</vt:lpwstr>
      </vt:variant>
      <vt:variant>
        <vt:i4>1638452</vt:i4>
      </vt:variant>
      <vt:variant>
        <vt:i4>2</vt:i4>
      </vt:variant>
      <vt:variant>
        <vt:i4>0</vt:i4>
      </vt:variant>
      <vt:variant>
        <vt:i4>5</vt:i4>
      </vt:variant>
      <vt:variant>
        <vt:lpwstr/>
      </vt:variant>
      <vt:variant>
        <vt:lpwstr>_Toc67506811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Truong Xuan Nam</dc:creator>
  <cp:keywords/>
  <dc:description/>
  <cp:lastModifiedBy>Hải Đức</cp:lastModifiedBy>
  <cp:revision>75</cp:revision>
  <dcterms:created xsi:type="dcterms:W3CDTF">2017-04-23T15:07:00Z</dcterms:created>
  <dcterms:modified xsi:type="dcterms:W3CDTF">2017-05-08T03:48:00Z</dcterms:modified>
</cp:coreProperties>
</file>